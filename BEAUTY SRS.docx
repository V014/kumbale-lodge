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99" w:rsidRDefault="00E40799" w:rsidP="00E40799">
      <w:pPr>
        <w:pStyle w:val="Default"/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snapToGrid w:val="0"/>
        <w:spacing w:line="360" w:lineRule="auto"/>
        <w:jc w:val="center"/>
        <w:textAlignment w:val="baseline"/>
        <w:rPr>
          <w:ins w:id="0" w:author="DELL" w:date="2025-06-30T00:35:00Z"/>
          <w:rFonts w:ascii="Times New Roman" w:hAnsi="Times New Roman" w:cs="Times New Roman"/>
          <w:sz w:val="44"/>
          <w:szCs w:val="44"/>
        </w:rPr>
      </w:pPr>
      <w:ins w:id="1" w:author="DELL" w:date="2025-06-30T00:35:00Z">
        <w:r>
          <w:rPr>
            <w:rFonts w:ascii="Times New Roman" w:hAnsi="Times New Roman" w:cs="Times New Roman"/>
            <w:b/>
            <w:bCs/>
            <w:sz w:val="44"/>
            <w:szCs w:val="44"/>
          </w:rPr>
          <w:t>MALAWI COLLEGE OF ACCOUNTANCY</w:t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center"/>
        <w:textAlignment w:val="baseline"/>
        <w:rPr>
          <w:ins w:id="2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3" w:author="DELL" w:date="2025-06-30T00:35:00Z">
        <w:r>
          <w:rPr>
            <w:rFonts w:eastAsia="Calibri" w:cs="Calibri"/>
            <w:noProof/>
            <w:color w:val="000000"/>
            <w:sz w:val="24"/>
            <w:szCs w:val="24"/>
            <w:lang w:val="en-GB" w:eastAsia="en-GB"/>
          </w:rPr>
          <w:drawing>
            <wp:inline distT="0" distB="0" distL="0" distR="0" wp14:anchorId="71F2B633" wp14:editId="0744BC97">
              <wp:extent cx="1105535" cy="833120"/>
              <wp:effectExtent l="0" t="0" r="0" b="5080"/>
              <wp:docPr id="123" name="Pictur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5535" cy="83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/>
        <w:jc w:val="center"/>
        <w:textAlignment w:val="baseline"/>
        <w:rPr>
          <w:ins w:id="4" w:author="DELL" w:date="2025-06-30T00:35:00Z"/>
          <w:rFonts w:ascii="Times New Roman" w:eastAsia="Calibri" w:hAnsi="Times New Roman"/>
          <w:color w:val="000000"/>
          <w:sz w:val="24"/>
          <w:szCs w:val="24"/>
        </w:rPr>
      </w:pPr>
      <w:ins w:id="5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>P.OBox30644</w:t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/>
        <w:jc w:val="center"/>
        <w:textAlignment w:val="baseline"/>
        <w:rPr>
          <w:ins w:id="6" w:author="DELL" w:date="2025-06-30T00:35:00Z"/>
          <w:rFonts w:ascii="Times New Roman" w:eastAsia="Calibri" w:hAnsi="Times New Roman"/>
          <w:color w:val="000000"/>
          <w:sz w:val="24"/>
          <w:szCs w:val="24"/>
        </w:rPr>
      </w:pPr>
      <w:proofErr w:type="spellStart"/>
      <w:ins w:id="7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>Chichiri</w:t>
        </w:r>
        <w:proofErr w:type="spellEnd"/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/>
        <w:jc w:val="center"/>
        <w:textAlignment w:val="baseline"/>
        <w:rPr>
          <w:ins w:id="8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9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>BLANTYRE3</w:t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center"/>
        <w:textAlignment w:val="baseline"/>
        <w:rPr>
          <w:ins w:id="10" w:author="DELL" w:date="2025-06-30T00:35:00Z"/>
          <w:rFonts w:ascii="Times New Roman" w:eastAsia="Calibri" w:hAnsi="Times New Roman"/>
          <w:b/>
          <w:color w:val="000000"/>
          <w:sz w:val="20"/>
          <w:szCs w:val="20"/>
        </w:rPr>
      </w:pPr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center"/>
        <w:textAlignment w:val="baseline"/>
        <w:rPr>
          <w:ins w:id="11" w:author="DELL" w:date="2025-06-30T00:35:00Z"/>
          <w:rFonts w:ascii="Times New Roman" w:eastAsia="Calibri" w:hAnsi="Times New Roman"/>
          <w:b/>
          <w:color w:val="000000"/>
          <w:sz w:val="40"/>
          <w:szCs w:val="40"/>
        </w:rPr>
      </w:pPr>
      <w:ins w:id="12" w:author="DELL" w:date="2025-06-30T00:35:00Z">
        <w:r>
          <w:rPr>
            <w:rFonts w:ascii="Times New Roman" w:eastAsia="Calibri" w:hAnsi="Times New Roman"/>
            <w:b/>
            <w:color w:val="000000"/>
            <w:sz w:val="40"/>
            <w:szCs w:val="40"/>
          </w:rPr>
          <w:t>SCHOOL OF COMMERCE</w:t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snapToGrid w:val="0"/>
        <w:jc w:val="center"/>
        <w:textAlignment w:val="baseline"/>
        <w:rPr>
          <w:ins w:id="13" w:author="DELL" w:date="2025-06-30T00:35:00Z"/>
          <w:rFonts w:ascii="Bodoni MT" w:eastAsiaTheme="minorEastAsia" w:hAnsi="Bodoni MT" w:cs="Tahoma"/>
          <w:b/>
          <w:bCs/>
          <w:kern w:val="2"/>
          <w:sz w:val="24"/>
          <w:szCs w:val="24"/>
          <w14:ligatures w14:val="standardContextual"/>
        </w:rPr>
      </w:pPr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snapToGrid w:val="0"/>
        <w:textAlignment w:val="baseline"/>
        <w:rPr>
          <w:ins w:id="14" w:author="DELL" w:date="2025-06-30T00:35:00Z"/>
          <w:rFonts w:ascii="Bodoni MT" w:eastAsiaTheme="minorEastAsia" w:hAnsi="Bodoni MT" w:cs="Tahoma"/>
          <w:b/>
          <w:bCs/>
          <w:kern w:val="2"/>
          <w:sz w:val="24"/>
          <w:szCs w:val="24"/>
          <w:lang w:val="en-GB"/>
          <w14:ligatures w14:val="standardContextual"/>
        </w:rPr>
      </w:pPr>
      <w:ins w:id="15" w:author="DELL" w:date="2025-06-30T00:35:00Z">
        <w:r>
          <w:rPr>
            <w:rFonts w:eastAsiaTheme="minorEastAsia" w:hAnsi="Bodoni MT" w:cs="Tahoma"/>
            <w:b/>
            <w:bCs/>
            <w:kern w:val="2"/>
            <w:sz w:val="24"/>
            <w:szCs w:val="24"/>
            <w14:ligatures w14:val="standardContextual"/>
          </w:rPr>
          <w:t xml:space="preserve">APRIL- SEPTEMBER </w:t>
        </w:r>
        <w:r>
          <w:rPr>
            <w:rFonts w:ascii="Bodoni MT" w:eastAsiaTheme="minorEastAsia" w:hAnsi="Bodoni MT" w:cs="Tahoma"/>
            <w:b/>
            <w:bCs/>
            <w:kern w:val="2"/>
            <w:sz w:val="24"/>
            <w:szCs w:val="24"/>
            <w:lang w:val="en-GB"/>
            <w14:ligatures w14:val="standardContextual"/>
          </w:rPr>
          <w:t>2025 SEMESTER ASSIGNMENTS (Cover Page)</w:t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16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17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Student Number: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 xml:space="preserve"> MA2815                      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Student Name: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 xml:space="preserve">   BEAUTY MALINGAMOYO</w:t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18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19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20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Student Phone Number: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 xml:space="preserve">  0983701734              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Student email Address: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 xml:space="preserve">  MA2815CA.AC.MW                   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ab/>
          <w:t xml:space="preserve"> </w:t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tabs>
          <w:tab w:val="left" w:pos="6825"/>
        </w:tabs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21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22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23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proofErr w:type="spellStart"/>
      <w:ins w:id="24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>Programme</w:t>
        </w:r>
        <w:proofErr w:type="spellEnd"/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: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ab/>
          <w:t xml:space="preserve">BMIS       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>Year of Study: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 xml:space="preserve">    3     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 Semester: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 xml:space="preserve">   2                   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25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26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</w:ins>
    </w:p>
    <w:p w:rsidR="00E40799" w:rsidRPr="00286662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27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28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Module Code: </w:t>
        </w:r>
        <w:r w:rsidR="0089332F"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 xml:space="preserve"> OOP</w:t>
        </w:r>
      </w:ins>
      <w:ins w:id="29" w:author="DELL" w:date="2025-06-30T05:59:00Z">
        <w:r w:rsidR="0089332F"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>321</w:t>
        </w:r>
      </w:ins>
      <w:ins w:id="30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 xml:space="preserve">          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>Module Name:</w:t>
        </w:r>
        <w:r w:rsidR="0089332F"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ab/>
          <w:t>OBJECT ORIENTED PROGRAMMING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ab/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31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32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  <w:u w:val="single"/>
        </w:rPr>
      </w:pPr>
      <w:ins w:id="33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Mode of Study: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ab/>
          <w:t>WEEKDAY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ab/>
          <w:t xml:space="preserve">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 xml:space="preserve">Attempt:    (Normal or Repeat) 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ab/>
          <w:t>NORMAL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/>
          </w:rPr>
          <w:tab/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34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  <w:u w:val="single"/>
        </w:rPr>
      </w:pPr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35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36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>ASSIGNMENT DUEDATE:</w:t>
        </w:r>
        <w:r w:rsidR="0089332F"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ab/>
          <w:t>27</w:t>
        </w:r>
        <w:r w:rsidRPr="00286662"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  <w:vertAlign w:val="superscript"/>
          </w:rPr>
          <w:t>TH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 xml:space="preserve"> JUNE</w:t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ab/>
        </w:r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  <w:u w:val="single" w:color="000000"/>
          </w:rPr>
          <w:tab/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37" w:author="DELL" w:date="2025-06-30T00:35:00Z"/>
          <w:rFonts w:ascii="Times New Roman" w:eastAsia="Calibri" w:hAnsi="Times New Roman"/>
          <w:b/>
          <w:bCs/>
          <w:color w:val="000000"/>
          <w:sz w:val="24"/>
          <w:szCs w:val="24"/>
        </w:rPr>
      </w:pPr>
      <w:ins w:id="38" w:author="DELL" w:date="2025-06-30T00:35:00Z">
        <w:r>
          <w:rPr>
            <w:rFonts w:ascii="Times New Roman" w:eastAsia="Calibri" w:hAnsi="Times New Roman"/>
            <w:b/>
            <w:bCs/>
            <w:color w:val="000000"/>
            <w:sz w:val="24"/>
            <w:szCs w:val="24"/>
          </w:rPr>
          <w:tab/>
        </w:r>
      </w:ins>
    </w:p>
    <w:p w:rsidR="00E40799" w:rsidRDefault="00E40799" w:rsidP="00E40799">
      <w:pPr>
        <w:pBdr>
          <w:top w:val="thinThickThinSmallGap" w:sz="24" w:space="0" w:color="002060"/>
          <w:left w:val="thinThickThinSmallGap" w:sz="24" w:space="4" w:color="002060"/>
          <w:bottom w:val="thinThickThinSmallGap" w:sz="24" w:space="31" w:color="002060"/>
          <w:right w:val="thinThickThinSmallGap" w:sz="24" w:space="4" w:color="002060"/>
        </w:pBdr>
        <w:autoSpaceDE w:val="0"/>
        <w:autoSpaceDN w:val="0"/>
        <w:adjustRightInd w:val="0"/>
        <w:snapToGrid w:val="0"/>
        <w:spacing w:after="0" w:line="360" w:lineRule="auto"/>
        <w:jc w:val="both"/>
        <w:textAlignment w:val="baseline"/>
        <w:rPr>
          <w:ins w:id="39" w:author="DELL" w:date="2025-06-30T00:35:00Z"/>
          <w:rFonts w:ascii="Bodoni MT" w:eastAsia="Calibri" w:hAnsi="Bodoni MT"/>
          <w:b/>
          <w:bCs/>
          <w:color w:val="000000"/>
          <w:sz w:val="24"/>
          <w:szCs w:val="24"/>
          <w:u w:val="single"/>
        </w:rPr>
      </w:pPr>
      <w:ins w:id="40" w:author="DELL" w:date="2025-06-30T00:35:00Z">
        <w:r>
          <w:rPr>
            <w:rFonts w:ascii="Bodoni MT" w:eastAsia="Calibri" w:hAnsi="Bodoni MT"/>
            <w:b/>
            <w:bCs/>
            <w:color w:val="000000"/>
            <w:sz w:val="24"/>
            <w:szCs w:val="24"/>
          </w:rPr>
          <w:t>LECTURER’SNAME:</w:t>
        </w:r>
        <w:r w:rsidR="0089332F">
          <w:rPr>
            <w:rFonts w:ascii="Bodoni MT" w:eastAsia="Calibri" w:hAnsi="Bodoni MT"/>
            <w:b/>
            <w:bCs/>
            <w:color w:val="000000"/>
            <w:sz w:val="24"/>
            <w:szCs w:val="24"/>
            <w:u w:val="single" w:color="000000"/>
          </w:rPr>
          <w:tab/>
          <w:t xml:space="preserve">  LOVEMORE NGWIR</w:t>
        </w:r>
      </w:ins>
      <w:ins w:id="41" w:author="DELL" w:date="2025-06-30T05:59:00Z">
        <w:r w:rsidR="0089332F">
          <w:rPr>
            <w:rFonts w:ascii="Bodoni MT" w:eastAsia="Calibri" w:hAnsi="Bodoni MT"/>
            <w:b/>
            <w:bCs/>
            <w:color w:val="000000"/>
            <w:sz w:val="24"/>
            <w:szCs w:val="24"/>
            <w:u w:val="single" w:color="000000"/>
          </w:rPr>
          <w:t>A</w:t>
        </w:r>
      </w:ins>
      <w:ins w:id="42" w:author="DELL" w:date="2025-06-30T00:35:00Z">
        <w:r>
          <w:rPr>
            <w:rFonts w:ascii="Bodoni MT" w:eastAsia="Calibri" w:hAnsi="Bodoni MT"/>
            <w:b/>
            <w:bCs/>
            <w:color w:val="000000"/>
            <w:sz w:val="24"/>
            <w:szCs w:val="24"/>
            <w:u w:val="single" w:color="000000"/>
          </w:rPr>
          <w:tab/>
        </w:r>
        <w:r>
          <w:rPr>
            <w:rFonts w:ascii="Bodoni MT" w:eastAsia="Calibri" w:hAnsi="Bodoni MT"/>
            <w:b/>
            <w:bCs/>
            <w:color w:val="000000"/>
            <w:sz w:val="24"/>
            <w:szCs w:val="24"/>
            <w:u w:val="single" w:color="000000"/>
          </w:rPr>
          <w:tab/>
        </w:r>
        <w:r>
          <w:rPr>
            <w:rFonts w:ascii="Bodoni MT" w:eastAsia="Calibri" w:hAnsi="Bodoni MT"/>
            <w:b/>
            <w:bCs/>
            <w:color w:val="000000"/>
            <w:sz w:val="24"/>
            <w:szCs w:val="24"/>
            <w:u w:val="single" w:color="000000"/>
          </w:rPr>
          <w:tab/>
        </w:r>
        <w:r>
          <w:rPr>
            <w:rFonts w:ascii="Bodoni MT" w:eastAsia="Calibri" w:hAnsi="Bodoni MT"/>
            <w:b/>
            <w:bCs/>
            <w:color w:val="000000"/>
            <w:sz w:val="24"/>
            <w:szCs w:val="24"/>
            <w:u w:val="single" w:color="000000"/>
          </w:rPr>
          <w:tab/>
        </w:r>
      </w:ins>
    </w:p>
    <w:p w:rsidR="00E40799" w:rsidRDefault="00E40799">
      <w:pPr>
        <w:rPr>
          <w:ins w:id="43" w:author="DELL" w:date="2025-06-30T00:32:00Z"/>
        </w:rPr>
      </w:pPr>
    </w:p>
    <w:p w:rsidR="005324CB" w:rsidDel="00E40799" w:rsidRDefault="00E40799" w:rsidP="00E40799">
      <w:pPr>
        <w:spacing w:after="0" w:line="240" w:lineRule="auto"/>
        <w:rPr>
          <w:del w:id="44" w:author="DELL" w:date="2025-06-30T00:35:00Z"/>
        </w:rPr>
        <w:pPrChange w:id="45" w:author="DELL" w:date="2025-06-30T00:35:00Z">
          <w:pPr/>
        </w:pPrChange>
      </w:pPr>
      <w:ins w:id="46" w:author="DELL" w:date="2025-06-30T00:32:00Z">
        <w:r>
          <w:br w:type="page"/>
        </w:r>
      </w:ins>
    </w:p>
    <w:p w:rsidR="005324CB" w:rsidRDefault="008E0E52" w:rsidP="00E40799">
      <w:pPr>
        <w:spacing w:after="0" w:line="240" w:lineRule="auto"/>
        <w:pPrChange w:id="47" w:author="DELL" w:date="2025-06-30T00:35:00Z">
          <w:pPr/>
        </w:pPrChange>
      </w:pPr>
      <w:r>
        <w:t>SOFTWARE REQUIREMENTS SPECIFICATION</w:t>
      </w:r>
    </w:p>
    <w:p w:rsidR="005324CB" w:rsidRDefault="005324CB"/>
    <w:p w:rsidR="005324CB" w:rsidDel="0089332F" w:rsidRDefault="008E0E52" w:rsidP="008E0E52">
      <w:pPr>
        <w:spacing w:line="360" w:lineRule="auto"/>
        <w:rPr>
          <w:del w:id="48" w:author="DELL" w:date="2025-06-30T05:56:00Z"/>
        </w:rPr>
      </w:pPr>
      <w:r>
        <w:t>PROJECT TTILE</w:t>
      </w:r>
      <w:r w:rsidR="0039254B">
        <w:t>:</w:t>
      </w:r>
      <w:r>
        <w:t xml:space="preserve"> KUMBALE LODGE MANAGEMENT SYSTEM</w:t>
      </w:r>
    </w:p>
    <w:p w:rsidR="005324CB" w:rsidDel="0089332F" w:rsidRDefault="008E0E52">
      <w:pPr>
        <w:rPr>
          <w:del w:id="49" w:author="DELL" w:date="2025-06-30T05:56:00Z"/>
        </w:rPr>
      </w:pPr>
      <w:del w:id="50" w:author="DELL" w:date="2025-06-30T05:56:00Z">
        <w:r w:rsidDel="0089332F">
          <w:delText>PREPARED BY</w:delText>
        </w:r>
        <w:r w:rsidR="0039254B" w:rsidDel="0089332F">
          <w:delText>:</w:delText>
        </w:r>
        <w:r w:rsidDel="0089332F">
          <w:delText xml:space="preserve"> BEAUTY MALINGAMOYO</w:delText>
        </w:r>
      </w:del>
    </w:p>
    <w:p w:rsidR="005324CB" w:rsidDel="0089332F" w:rsidRDefault="0039254B" w:rsidP="0089332F">
      <w:pPr>
        <w:spacing w:line="360" w:lineRule="auto"/>
        <w:rPr>
          <w:del w:id="51" w:author="DELL" w:date="2025-06-30T05:56:00Z"/>
        </w:rPr>
        <w:pPrChange w:id="52" w:author="DELL" w:date="2025-06-30T05:56:00Z">
          <w:pPr/>
        </w:pPrChange>
      </w:pPr>
      <w:del w:id="53" w:author="DELL" w:date="2025-06-30T05:56:00Z">
        <w:r w:rsidDel="0089332F">
          <w:delText>Date: June 2025</w:delText>
        </w:r>
      </w:del>
    </w:p>
    <w:p w:rsidR="005324CB" w:rsidDel="0089332F" w:rsidRDefault="005324CB">
      <w:pPr>
        <w:rPr>
          <w:del w:id="54" w:author="DELL" w:date="2025-06-30T05:56:00Z"/>
        </w:rPr>
      </w:pPr>
    </w:p>
    <w:p w:rsidR="005324CB" w:rsidRDefault="005324CB" w:rsidP="0089332F">
      <w:pPr>
        <w:spacing w:line="360" w:lineRule="auto"/>
        <w:pPrChange w:id="55" w:author="DELL" w:date="2025-06-30T05:56:00Z">
          <w:pPr/>
        </w:pPrChange>
      </w:pPr>
    </w:p>
    <w:p w:rsidR="005324CB" w:rsidRDefault="005324C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915706538"/>
        <w:docPartObj>
          <w:docPartGallery w:val="Table of Contents"/>
          <w:docPartUnique/>
        </w:docPartObj>
      </w:sdtPr>
      <w:sdtEndPr>
        <w:rPr>
          <w:rFonts w:ascii="Calibri" w:eastAsia="SimSun" w:hAnsi="Calibri" w:cs="Times New Roman"/>
          <w:b/>
          <w:bCs/>
          <w:noProof/>
          <w:kern w:val="0"/>
          <w14:ligatures w14:val="none"/>
        </w:rPr>
      </w:sdtEndPr>
      <w:sdtContent>
        <w:p w:rsidR="00872C6D" w:rsidRDefault="00872C6D" w:rsidP="00872C6D">
          <w:pPr>
            <w:pStyle w:val="TOCHeading"/>
          </w:pPr>
          <w:r>
            <w:t>Table of Contents</w:t>
          </w:r>
        </w:p>
        <w:p w:rsidR="00872C6D" w:rsidRDefault="00872C6D" w:rsidP="00872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4813" w:history="1">
            <w:r w:rsidRPr="00C06EC0">
              <w:rPr>
                <w:rStyle w:val="Hyperlink"/>
                <w:noProof/>
              </w:rPr>
              <w:t>Software Requirements Specifica</w:t>
            </w:r>
            <w:r w:rsidR="00CA2E1B">
              <w:rPr>
                <w:rStyle w:val="Hyperlink"/>
                <w:noProof/>
              </w:rPr>
              <w:t>tion for KUMBALE LODGE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14" w:history="1">
            <w:r w:rsidR="00872C6D" w:rsidRPr="00C06EC0">
              <w:rPr>
                <w:rStyle w:val="Hyperlink"/>
                <w:noProof/>
              </w:rPr>
              <w:t>Introduction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_Toc190684814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2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15" w:history="1">
            <w:r w:rsidR="00872C6D" w:rsidRPr="00C06EC0">
              <w:rPr>
                <w:rStyle w:val="Hyperlink"/>
                <w:noProof/>
              </w:rPr>
              <w:t>Scope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_Toc190684815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2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16" w:history="1">
            <w:r w:rsidR="00872C6D" w:rsidRPr="00C06EC0">
              <w:rPr>
                <w:rStyle w:val="Hyperlink"/>
                <w:noProof/>
              </w:rPr>
              <w:t>Product Perspective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_Toc190684816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2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17" w:history="1">
            <w:r w:rsidR="00872C6D" w:rsidRPr="00C06EC0">
              <w:rPr>
                <w:rStyle w:val="Hyperlink"/>
                <w:noProof/>
              </w:rPr>
              <w:t>Product Features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_Toc190684817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2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684818" w:history="1">
            <w:r w:rsidR="00872C6D" w:rsidRPr="00C06EC0">
              <w:rPr>
                <w:rStyle w:val="Hyperlink"/>
                <w:noProof/>
              </w:rPr>
              <w:t>Functional Requirements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_Toc190684818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2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684819" w:history="1">
            <w:r w:rsidR="00872C6D" w:rsidRPr="00C06EC0">
              <w:rPr>
                <w:rStyle w:val="Hyperlink"/>
                <w:noProof/>
              </w:rPr>
              <w:t>Non-Functional Requirements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_Toc190684819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3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684820" w:history="1">
            <w:r w:rsidR="00872C6D" w:rsidRPr="00C06EC0">
              <w:rPr>
                <w:rStyle w:val="Hyperlink"/>
                <w:noProof/>
              </w:rPr>
              <w:t>USE CASE DIAGRAM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_Toc190684820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4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21" w:history="1">
            <w:r w:rsidR="00872C6D" w:rsidRPr="00C06EC0">
              <w:rPr>
                <w:rStyle w:val="Hyperlink"/>
                <w:noProof/>
              </w:rPr>
              <w:t>Actors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_Toc190684821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4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22" w:history="1">
            <w:r w:rsidR="00872C6D" w:rsidRPr="00C06EC0">
              <w:rPr>
                <w:rStyle w:val="Hyperlink"/>
                <w:noProof/>
              </w:rPr>
              <w:t>Use Cases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_Toc190684822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4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684823" w:history="1">
            <w:r w:rsidR="00872C6D" w:rsidRPr="00C06EC0">
              <w:rPr>
                <w:rStyle w:val="Hyperlink"/>
                <w:noProof/>
              </w:rPr>
              <w:t>Class Diagram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_Toc190684823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6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24" w:history="1">
            <w:r w:rsidR="00872C6D" w:rsidRPr="00C06EC0">
              <w:rPr>
                <w:rStyle w:val="Hyperlink"/>
                <w:noProof/>
              </w:rPr>
              <w:t>Classes and Relationships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_Toc190684824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6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684825" w:history="1">
            <w:r w:rsidR="00872C6D" w:rsidRPr="00C06EC0">
              <w:rPr>
                <w:rStyle w:val="Hyperlink"/>
                <w:noProof/>
              </w:rPr>
              <w:t>Sequence Diagram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_Toc190684825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8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26" w:history="1">
            <w:r w:rsidR="00872C6D" w:rsidRPr="00C06EC0">
              <w:rPr>
                <w:rStyle w:val="Hyperlink"/>
                <w:noProof/>
              </w:rPr>
              <w:t>Sequence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_Toc190684826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8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684827" w:history="1">
            <w:r w:rsidR="00872C6D" w:rsidRPr="00C06EC0">
              <w:rPr>
                <w:rStyle w:val="Hyperlink"/>
                <w:noProof/>
              </w:rPr>
              <w:t>Entity Relationship Diagram (ERD)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_Toc190684827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9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28" w:history="1">
            <w:r w:rsidR="00872C6D" w:rsidRPr="00C06EC0">
              <w:rPr>
                <w:rStyle w:val="Hyperlink"/>
                <w:noProof/>
              </w:rPr>
              <w:t>Entities and Relationships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_Toc190684828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9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684829" w:history="1">
            <w:r w:rsidR="00872C6D" w:rsidRPr="00C06EC0">
              <w:rPr>
                <w:rStyle w:val="Hyperlink"/>
                <w:noProof/>
              </w:rPr>
              <w:t>Activity Diagram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_Toc190684829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11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6C33F0" w:rsidP="00872C6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684830" w:history="1">
            <w:r w:rsidR="00872C6D" w:rsidRPr="00C06EC0">
              <w:rPr>
                <w:rStyle w:val="Hyperlink"/>
                <w:noProof/>
              </w:rPr>
              <w:t>Activities</w:t>
            </w:r>
            <w:r w:rsidR="00872C6D">
              <w:rPr>
                <w:noProof/>
                <w:webHidden/>
              </w:rPr>
              <w:tab/>
            </w:r>
            <w:r w:rsidR="00872C6D">
              <w:rPr>
                <w:noProof/>
                <w:webHidden/>
              </w:rPr>
              <w:fldChar w:fldCharType="begin"/>
            </w:r>
            <w:r w:rsidR="00872C6D">
              <w:rPr>
                <w:noProof/>
                <w:webHidden/>
              </w:rPr>
              <w:instrText xml:space="preserve"> PAGEREF _Toc190684830 \h </w:instrText>
            </w:r>
            <w:r w:rsidR="00872C6D">
              <w:rPr>
                <w:noProof/>
                <w:webHidden/>
              </w:rPr>
            </w:r>
            <w:r w:rsidR="00872C6D">
              <w:rPr>
                <w:noProof/>
                <w:webHidden/>
              </w:rPr>
              <w:fldChar w:fldCharType="separate"/>
            </w:r>
            <w:r w:rsidR="00872C6D">
              <w:rPr>
                <w:noProof/>
                <w:webHidden/>
              </w:rPr>
              <w:t>11</w:t>
            </w:r>
            <w:r w:rsidR="00872C6D">
              <w:rPr>
                <w:noProof/>
                <w:webHidden/>
              </w:rPr>
              <w:fldChar w:fldCharType="end"/>
            </w:r>
          </w:hyperlink>
        </w:p>
        <w:p w:rsidR="00872C6D" w:rsidRDefault="00872C6D" w:rsidP="00872C6D">
          <w:pPr>
            <w:spacing w:after="160"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E0E52" w:rsidRDefault="008E0E52"/>
    <w:p w:rsidR="005324CB" w:rsidRDefault="008E0E52">
      <w:r>
        <w:t>INTRODUCTION</w:t>
      </w:r>
    </w:p>
    <w:p w:rsidR="005324CB" w:rsidRDefault="008E0E52">
      <w:r>
        <w:t>PURPOSE</w:t>
      </w:r>
    </w:p>
    <w:p w:rsidR="005324CB" w:rsidRPr="008E0E52" w:rsidRDefault="0039254B" w:rsidP="008E0E52">
      <w:pPr>
        <w:spacing w:line="360" w:lineRule="auto"/>
        <w:rPr>
          <w:rFonts w:ascii="Times New Roman" w:hAnsi="Times New Roman"/>
          <w:sz w:val="24"/>
          <w:szCs w:val="24"/>
        </w:rPr>
      </w:pPr>
      <w:r w:rsidRPr="008E0E52">
        <w:rPr>
          <w:rFonts w:ascii="Times New Roman" w:hAnsi="Times New Roman"/>
          <w:sz w:val="24"/>
          <w:szCs w:val="24"/>
        </w:rPr>
        <w:t xml:space="preserve">This SRS outlines the functional and non-functional requirements for the KUMBALE Lodge Management System, which is being developed to automate and streamline operational processes at KUMBALE Lodge, located in </w:t>
      </w:r>
      <w:proofErr w:type="spellStart"/>
      <w:r w:rsidRPr="008E0E52">
        <w:rPr>
          <w:rFonts w:ascii="Times New Roman" w:hAnsi="Times New Roman"/>
          <w:sz w:val="24"/>
          <w:szCs w:val="24"/>
        </w:rPr>
        <w:t>Mzuzu</w:t>
      </w:r>
      <w:proofErr w:type="spellEnd"/>
      <w:r w:rsidRPr="008E0E52">
        <w:rPr>
          <w:rFonts w:ascii="Times New Roman" w:hAnsi="Times New Roman"/>
          <w:sz w:val="24"/>
          <w:szCs w:val="24"/>
        </w:rPr>
        <w:t>. The goal is to improve booking, food ordering, check-in/check-out, guest record management, and report generation.</w:t>
      </w:r>
      <w:customXmlInsRangeStart w:id="56" w:author="DELL" w:date="2025-06-30T06:13:00Z"/>
      <w:sdt>
        <w:sdtPr>
          <w:rPr>
            <w:rFonts w:ascii="Times New Roman" w:hAnsi="Times New Roman"/>
            <w:sz w:val="24"/>
            <w:szCs w:val="24"/>
          </w:rPr>
          <w:id w:val="-553926672"/>
          <w:citation/>
        </w:sdtPr>
        <w:sdtContent>
          <w:customXmlInsRangeEnd w:id="56"/>
          <w:ins w:id="57" w:author="DELL" w:date="2025-06-30T06:13:00Z">
            <w:r w:rsidR="001A238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A2385">
              <w:rPr>
                <w:rFonts w:ascii="Times New Roman" w:hAnsi="Times New Roman"/>
                <w:sz w:val="24"/>
                <w:szCs w:val="24"/>
                <w:lang w:val="en-GB"/>
              </w:rPr>
              <w:instrText xml:space="preserve"> CITATION Dei12 \l 2057 </w:instrText>
            </w:r>
          </w:ins>
          <w:r w:rsidR="001A2385">
            <w:rPr>
              <w:rFonts w:ascii="Times New Roman" w:hAnsi="Times New Roman"/>
              <w:sz w:val="24"/>
              <w:szCs w:val="24"/>
            </w:rPr>
            <w:fldChar w:fldCharType="separate"/>
          </w:r>
          <w:ins w:id="58" w:author="DELL" w:date="2025-06-30T06:13:00Z">
            <w:r w:rsidR="001A2385"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 xml:space="preserve"> </w:t>
            </w:r>
            <w:r w:rsidR="001A2385" w:rsidRPr="001A2385">
              <w:rPr>
                <w:rFonts w:ascii="Times New Roman" w:hAnsi="Times New Roman"/>
                <w:noProof/>
                <w:sz w:val="24"/>
                <w:szCs w:val="24"/>
                <w:lang w:val="en-GB"/>
                <w:rPrChange w:id="59" w:author="DELL" w:date="2025-06-30T06:13:00Z">
                  <w:rPr>
                    <w:rFonts w:eastAsia="Times New Roman"/>
                  </w:rPr>
                </w:rPrChange>
              </w:rPr>
              <w:t>(H.M, 2012)</w:t>
            </w:r>
            <w:r w:rsidR="001A2385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ins>
          <w:customXmlInsRangeStart w:id="60" w:author="DELL" w:date="2025-06-30T06:13:00Z"/>
        </w:sdtContent>
      </w:sdt>
      <w:customXmlInsRangeEnd w:id="60"/>
    </w:p>
    <w:p w:rsidR="005324CB" w:rsidDel="006C0B1E" w:rsidRDefault="008E0E52">
      <w:pPr>
        <w:rPr>
          <w:del w:id="61" w:author="DELL" w:date="2025-06-29T23:33:00Z"/>
        </w:rPr>
      </w:pPr>
      <w:r>
        <w:lastRenderedPageBreak/>
        <w:t>SCOPE</w:t>
      </w:r>
    </w:p>
    <w:p w:rsidR="006C0B1E" w:rsidRDefault="006C0B1E">
      <w:pPr>
        <w:rPr>
          <w:ins w:id="62" w:author="DELL" w:date="2025-06-29T23:33:00Z"/>
        </w:rPr>
      </w:pPr>
    </w:p>
    <w:p w:rsidR="005324CB" w:rsidRDefault="0039254B">
      <w:r>
        <w:t>The system will provide a web-based platform accessible to both lodge staff and customers. Customers will be able to</w:t>
      </w:r>
      <w:customXmlInsRangeStart w:id="63" w:author="DELL" w:date="2025-06-30T06:15:00Z"/>
      <w:sdt>
        <w:sdtPr>
          <w:id w:val="710144391"/>
          <w:citation/>
        </w:sdtPr>
        <w:sdtContent>
          <w:customXmlInsRangeEnd w:id="63"/>
          <w:ins w:id="64" w:author="DELL" w:date="2025-06-30T06:15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hos12 \l 2057 </w:instrText>
            </w:r>
          </w:ins>
          <w:r w:rsidR="001A2385">
            <w:fldChar w:fldCharType="separate"/>
          </w:r>
          <w:ins w:id="65" w:author="DELL" w:date="2025-06-30T06:15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66" w:author="DELL" w:date="2025-06-30T06:15:00Z">
                  <w:rPr>
                    <w:rFonts w:eastAsia="Times New Roman"/>
                  </w:rPr>
                </w:rPrChange>
              </w:rPr>
              <w:t>(hostmann, 2012)</w:t>
            </w:r>
            <w:r w:rsidR="001A2385">
              <w:fldChar w:fldCharType="end"/>
            </w:r>
          </w:ins>
          <w:customXmlInsRangeStart w:id="67" w:author="DELL" w:date="2025-06-30T06:15:00Z"/>
        </w:sdtContent>
      </w:sdt>
      <w:customXmlInsRangeEnd w:id="67"/>
      <w:del w:id="68" w:author="DELL" w:date="2025-06-29T23:38:00Z">
        <w:r w:rsidDel="006C0B1E">
          <w:delText>:</w:delText>
        </w:r>
      </w:del>
    </w:p>
    <w:p w:rsidR="005324CB" w:rsidDel="006C0B1E" w:rsidRDefault="0039254B" w:rsidP="006C0B1E">
      <w:pPr>
        <w:numPr>
          <w:ilvl w:val="0"/>
          <w:numId w:val="2"/>
        </w:numPr>
        <w:rPr>
          <w:del w:id="69" w:author="DELL" w:date="2025-06-29T23:33:00Z"/>
        </w:rPr>
        <w:pPrChange w:id="70" w:author="DELL" w:date="2025-06-29T23:33:00Z">
          <w:pPr>
            <w:numPr>
              <w:numId w:val="2"/>
            </w:numPr>
            <w:ind w:left="1080" w:hanging="720"/>
          </w:pPr>
        </w:pPrChange>
      </w:pPr>
      <w:r>
        <w:t>Book accommodation</w:t>
      </w:r>
    </w:p>
    <w:p w:rsidR="006C0B1E" w:rsidRDefault="006C0B1E" w:rsidP="008E0E52">
      <w:pPr>
        <w:numPr>
          <w:ilvl w:val="0"/>
          <w:numId w:val="2"/>
        </w:numPr>
        <w:rPr>
          <w:ins w:id="71" w:author="DELL" w:date="2025-06-29T23:33:00Z"/>
        </w:rPr>
      </w:pPr>
    </w:p>
    <w:p w:rsidR="006C0B1E" w:rsidRDefault="0039254B" w:rsidP="006C0B1E">
      <w:pPr>
        <w:numPr>
          <w:ilvl w:val="0"/>
          <w:numId w:val="2"/>
        </w:numPr>
        <w:rPr>
          <w:ins w:id="72" w:author="DELL" w:date="2025-06-29T23:38:00Z"/>
        </w:rPr>
        <w:pPrChange w:id="73" w:author="DELL" w:date="2025-06-29T23:38:00Z">
          <w:pPr/>
        </w:pPrChange>
      </w:pPr>
      <w:r>
        <w:t>Order food</w:t>
      </w:r>
    </w:p>
    <w:p w:rsidR="005324CB" w:rsidDel="006C0B1E" w:rsidRDefault="006C0B1E" w:rsidP="006C0B1E">
      <w:pPr>
        <w:ind w:left="360"/>
        <w:rPr>
          <w:del w:id="74" w:author="DELL" w:date="2025-06-29T23:38:00Z"/>
        </w:rPr>
        <w:pPrChange w:id="75" w:author="DELL" w:date="2025-06-29T23:38:00Z">
          <w:pPr>
            <w:numPr>
              <w:numId w:val="2"/>
            </w:numPr>
            <w:ind w:left="1080" w:hanging="720"/>
          </w:pPr>
        </w:pPrChange>
      </w:pPr>
      <w:ins w:id="76" w:author="DELL" w:date="2025-06-29T23:38:00Z">
        <w:r>
          <w:t>STAFF DUTIES</w:t>
        </w:r>
      </w:ins>
    </w:p>
    <w:p w:rsidR="005324CB" w:rsidDel="006C0B1E" w:rsidRDefault="0039254B" w:rsidP="006C0B1E">
      <w:pPr>
        <w:ind w:left="360"/>
        <w:rPr>
          <w:del w:id="77" w:author="DELL" w:date="2025-06-29T23:38:00Z"/>
        </w:rPr>
        <w:pPrChange w:id="78" w:author="DELL" w:date="2025-06-29T23:38:00Z">
          <w:pPr/>
        </w:pPrChange>
      </w:pPr>
      <w:del w:id="79" w:author="DELL" w:date="2025-06-29T23:38:00Z">
        <w:r w:rsidDel="006C0B1E">
          <w:delText>Staff will be able to:</w:delText>
        </w:r>
      </w:del>
    </w:p>
    <w:p w:rsidR="005324CB" w:rsidDel="006C0B1E" w:rsidRDefault="005324CB" w:rsidP="006C0B1E">
      <w:pPr>
        <w:ind w:left="360"/>
        <w:rPr>
          <w:del w:id="80" w:author="DELL" w:date="2025-06-29T23:38:00Z"/>
        </w:rPr>
        <w:pPrChange w:id="81" w:author="DELL" w:date="2025-06-29T23:38:00Z">
          <w:pPr/>
        </w:pPrChange>
      </w:pPr>
    </w:p>
    <w:p w:rsidR="005324CB" w:rsidDel="006C0B1E" w:rsidRDefault="0039254B" w:rsidP="006C0B1E">
      <w:pPr>
        <w:ind w:left="360"/>
        <w:rPr>
          <w:del w:id="82" w:author="DELL" w:date="2025-06-29T23:34:00Z"/>
        </w:rPr>
        <w:pPrChange w:id="83" w:author="DELL" w:date="2025-06-29T23:38:00Z">
          <w:pPr>
            <w:numPr>
              <w:numId w:val="3"/>
            </w:numPr>
            <w:ind w:left="1080" w:hanging="720"/>
          </w:pPr>
        </w:pPrChange>
      </w:pPr>
      <w:del w:id="84" w:author="DELL" w:date="2025-06-29T23:38:00Z">
        <w:r w:rsidDel="006C0B1E">
          <w:delText>Manage bookings</w:delText>
        </w:r>
      </w:del>
    </w:p>
    <w:p w:rsidR="005324CB" w:rsidDel="006C0B1E" w:rsidRDefault="005324CB" w:rsidP="006C0B1E">
      <w:pPr>
        <w:ind w:left="360"/>
        <w:rPr>
          <w:del w:id="85" w:author="DELL" w:date="2025-06-29T23:35:00Z"/>
        </w:rPr>
        <w:pPrChange w:id="86" w:author="DELL" w:date="2025-06-29T23:38:00Z">
          <w:pPr/>
        </w:pPrChange>
      </w:pPr>
    </w:p>
    <w:p w:rsidR="005324CB" w:rsidDel="006C0B1E" w:rsidRDefault="008E0E52" w:rsidP="006C0B1E">
      <w:pPr>
        <w:ind w:left="360"/>
        <w:rPr>
          <w:del w:id="87" w:author="DELL" w:date="2025-06-29T23:34:00Z"/>
        </w:rPr>
        <w:pPrChange w:id="88" w:author="DELL" w:date="2025-06-29T23:38:00Z">
          <w:pPr>
            <w:numPr>
              <w:numId w:val="3"/>
            </w:numPr>
            <w:ind w:left="1080" w:hanging="720"/>
          </w:pPr>
        </w:pPrChange>
      </w:pPr>
      <w:del w:id="89" w:author="DELL" w:date="2025-06-29T23:35:00Z">
        <w:r w:rsidDel="006C0B1E">
          <w:delText xml:space="preserve"> </w:delText>
        </w:r>
        <w:r w:rsidR="0039254B" w:rsidDel="006C0B1E">
          <w:delText>Check guests in and out</w:delText>
        </w:r>
      </w:del>
    </w:p>
    <w:p w:rsidR="005324CB" w:rsidDel="006C0B1E" w:rsidRDefault="005324CB" w:rsidP="006C0B1E">
      <w:pPr>
        <w:ind w:left="360"/>
        <w:rPr>
          <w:del w:id="90" w:author="DELL" w:date="2025-06-29T23:35:00Z"/>
        </w:rPr>
        <w:pPrChange w:id="91" w:author="DELL" w:date="2025-06-29T23:38:00Z">
          <w:pPr/>
        </w:pPrChange>
      </w:pPr>
    </w:p>
    <w:p w:rsidR="005324CB" w:rsidDel="006C0B1E" w:rsidRDefault="0039254B" w:rsidP="006C0B1E">
      <w:pPr>
        <w:ind w:left="360"/>
        <w:rPr>
          <w:del w:id="92" w:author="DELL" w:date="2025-06-29T23:34:00Z"/>
        </w:rPr>
        <w:pPrChange w:id="93" w:author="DELL" w:date="2025-06-29T23:38:00Z">
          <w:pPr>
            <w:numPr>
              <w:numId w:val="3"/>
            </w:numPr>
            <w:ind w:left="1080" w:hanging="720"/>
          </w:pPr>
        </w:pPrChange>
      </w:pPr>
      <w:del w:id="94" w:author="DELL" w:date="2025-06-29T23:35:00Z">
        <w:r w:rsidDel="006C0B1E">
          <w:delText>Handle transactio</w:delText>
        </w:r>
      </w:del>
      <w:del w:id="95" w:author="DELL" w:date="2025-06-29T23:34:00Z">
        <w:r w:rsidDel="006C0B1E">
          <w:delText>ns</w:delText>
        </w:r>
      </w:del>
    </w:p>
    <w:p w:rsidR="005324CB" w:rsidDel="006C0B1E" w:rsidRDefault="005324CB" w:rsidP="006C0B1E">
      <w:pPr>
        <w:ind w:left="360"/>
        <w:rPr>
          <w:del w:id="96" w:author="DELL" w:date="2025-06-29T23:34:00Z"/>
        </w:rPr>
        <w:pPrChange w:id="97" w:author="DELL" w:date="2025-06-29T23:38:00Z">
          <w:pPr>
            <w:numPr>
              <w:numId w:val="3"/>
            </w:numPr>
            <w:ind w:left="1080" w:hanging="720"/>
          </w:pPr>
        </w:pPrChange>
      </w:pPr>
    </w:p>
    <w:p w:rsidR="006C0B1E" w:rsidRDefault="006C0B1E" w:rsidP="006C0B1E">
      <w:pPr>
        <w:ind w:left="360"/>
        <w:rPr>
          <w:ins w:id="98" w:author="DELL" w:date="2025-06-29T23:34:00Z"/>
        </w:rPr>
        <w:pPrChange w:id="99" w:author="DELL" w:date="2025-06-29T23:38:00Z">
          <w:pPr/>
        </w:pPrChange>
      </w:pPr>
    </w:p>
    <w:p w:rsidR="005324CB" w:rsidRDefault="0039254B" w:rsidP="006C0B1E">
      <w:pPr>
        <w:pStyle w:val="ListParagraph"/>
        <w:numPr>
          <w:ilvl w:val="0"/>
          <w:numId w:val="13"/>
        </w:numPr>
        <w:rPr>
          <w:ins w:id="100" w:author="DELL" w:date="2025-06-29T23:36:00Z"/>
        </w:rPr>
        <w:pPrChange w:id="101" w:author="DELL" w:date="2025-06-29T23:34:00Z">
          <w:pPr>
            <w:numPr>
              <w:numId w:val="3"/>
            </w:numPr>
            <w:ind w:left="1080" w:hanging="720"/>
          </w:pPr>
        </w:pPrChange>
      </w:pPr>
      <w:r>
        <w:t>Generate analytical reports</w:t>
      </w:r>
    </w:p>
    <w:p w:rsidR="006C0B1E" w:rsidRDefault="006C0B1E" w:rsidP="006C0B1E">
      <w:pPr>
        <w:pStyle w:val="ListParagraph"/>
        <w:numPr>
          <w:ilvl w:val="0"/>
          <w:numId w:val="13"/>
        </w:numPr>
        <w:rPr>
          <w:ins w:id="102" w:author="DELL" w:date="2025-06-29T23:36:00Z"/>
        </w:rPr>
        <w:pPrChange w:id="103" w:author="DELL" w:date="2025-06-29T23:34:00Z">
          <w:pPr>
            <w:numPr>
              <w:numId w:val="3"/>
            </w:numPr>
            <w:ind w:left="1080" w:hanging="720"/>
          </w:pPr>
        </w:pPrChange>
      </w:pPr>
      <w:ins w:id="104" w:author="DELL" w:date="2025-06-29T23:36:00Z">
        <w:r>
          <w:t>Check</w:t>
        </w:r>
      </w:ins>
      <w:ins w:id="105" w:author="DELL" w:date="2025-06-29T23:37:00Z">
        <w:r>
          <w:t xml:space="preserve"> guest</w:t>
        </w:r>
      </w:ins>
      <w:ins w:id="106" w:author="DELL" w:date="2025-06-29T23:36:00Z">
        <w:r>
          <w:t xml:space="preserve"> in and check out</w:t>
        </w:r>
      </w:ins>
    </w:p>
    <w:p w:rsidR="006C0B1E" w:rsidRDefault="006C0B1E" w:rsidP="006C0B1E">
      <w:pPr>
        <w:pStyle w:val="ListParagraph"/>
        <w:numPr>
          <w:ilvl w:val="0"/>
          <w:numId w:val="13"/>
        </w:numPr>
        <w:rPr>
          <w:ins w:id="107" w:author="DELL" w:date="2025-06-29T23:38:00Z"/>
        </w:rPr>
        <w:pPrChange w:id="108" w:author="DELL" w:date="2025-06-29T23:34:00Z">
          <w:pPr>
            <w:numPr>
              <w:numId w:val="3"/>
            </w:numPr>
            <w:ind w:left="1080" w:hanging="720"/>
          </w:pPr>
        </w:pPrChange>
      </w:pPr>
      <w:ins w:id="109" w:author="DELL" w:date="2025-06-29T23:37:00Z">
        <w:r>
          <w:t>Handle transactions</w:t>
        </w:r>
      </w:ins>
    </w:p>
    <w:p w:rsidR="006C0B1E" w:rsidRDefault="006C0B1E" w:rsidP="006C0B1E">
      <w:pPr>
        <w:pStyle w:val="ListParagraph"/>
        <w:numPr>
          <w:ilvl w:val="0"/>
          <w:numId w:val="13"/>
        </w:numPr>
        <w:pPrChange w:id="110" w:author="DELL" w:date="2025-06-29T23:34:00Z">
          <w:pPr>
            <w:numPr>
              <w:numId w:val="3"/>
            </w:numPr>
            <w:ind w:left="1080" w:hanging="720"/>
          </w:pPr>
        </w:pPrChange>
      </w:pPr>
      <w:ins w:id="111" w:author="DELL" w:date="2025-06-29T23:38:00Z">
        <w:r>
          <w:t>Manage bookings</w:t>
        </w:r>
      </w:ins>
    </w:p>
    <w:p w:rsidR="005324CB" w:rsidRDefault="005324CB"/>
    <w:p w:rsidR="005324CB" w:rsidRDefault="008E0E52">
      <w:r>
        <w:t xml:space="preserve"> INTENDED AUDIENCE</w:t>
      </w:r>
    </w:p>
    <w:p w:rsidR="005324CB" w:rsidDel="006C0B1E" w:rsidRDefault="0039254B" w:rsidP="008E0E52">
      <w:pPr>
        <w:numPr>
          <w:ilvl w:val="0"/>
          <w:numId w:val="4"/>
        </w:numPr>
        <w:rPr>
          <w:del w:id="112" w:author="DELL" w:date="2025-06-29T23:39:00Z"/>
        </w:rPr>
      </w:pPr>
      <w:r>
        <w:t>System Developers</w:t>
      </w:r>
    </w:p>
    <w:p w:rsidR="005324CB" w:rsidRDefault="005324CB" w:rsidP="006C0B1E">
      <w:pPr>
        <w:numPr>
          <w:ilvl w:val="0"/>
          <w:numId w:val="4"/>
        </w:numPr>
        <w:pPrChange w:id="113" w:author="DELL" w:date="2025-06-29T23:39:00Z">
          <w:pPr/>
        </w:pPrChange>
      </w:pPr>
    </w:p>
    <w:p w:rsidR="005324CB" w:rsidDel="006C0B1E" w:rsidRDefault="0039254B" w:rsidP="008E0E52">
      <w:pPr>
        <w:numPr>
          <w:ilvl w:val="0"/>
          <w:numId w:val="4"/>
        </w:numPr>
        <w:rPr>
          <w:del w:id="114" w:author="DELL" w:date="2025-06-29T23:39:00Z"/>
        </w:rPr>
      </w:pPr>
      <w:r>
        <w:t>Lodge Management</w:t>
      </w:r>
    </w:p>
    <w:p w:rsidR="005324CB" w:rsidRDefault="005324CB" w:rsidP="006C0B1E">
      <w:pPr>
        <w:numPr>
          <w:ilvl w:val="0"/>
          <w:numId w:val="4"/>
        </w:numPr>
        <w:pPrChange w:id="115" w:author="DELL" w:date="2025-06-29T23:39:00Z">
          <w:pPr/>
        </w:pPrChange>
      </w:pPr>
    </w:p>
    <w:p w:rsidR="005324CB" w:rsidDel="006C0B1E" w:rsidRDefault="0039254B" w:rsidP="008E0E52">
      <w:pPr>
        <w:numPr>
          <w:ilvl w:val="0"/>
          <w:numId w:val="4"/>
        </w:numPr>
        <w:rPr>
          <w:del w:id="116" w:author="DELL" w:date="2025-06-29T23:39:00Z"/>
        </w:rPr>
      </w:pPr>
      <w:r>
        <w:t>Software Testers</w:t>
      </w:r>
    </w:p>
    <w:p w:rsidR="005324CB" w:rsidRDefault="005324CB" w:rsidP="006C0B1E">
      <w:pPr>
        <w:numPr>
          <w:ilvl w:val="0"/>
          <w:numId w:val="4"/>
        </w:numPr>
        <w:pPrChange w:id="117" w:author="DELL" w:date="2025-06-29T23:39:00Z">
          <w:pPr/>
        </w:pPrChange>
      </w:pPr>
    </w:p>
    <w:p w:rsidR="005324CB" w:rsidRDefault="0039254B" w:rsidP="000234D7">
      <w:pPr>
        <w:numPr>
          <w:ilvl w:val="0"/>
          <w:numId w:val="4"/>
        </w:numPr>
      </w:pPr>
      <w:r>
        <w:t>Project Stakeholders</w:t>
      </w:r>
    </w:p>
    <w:p w:rsidR="005324CB" w:rsidDel="006C0B1E" w:rsidRDefault="005324CB">
      <w:pPr>
        <w:rPr>
          <w:del w:id="118" w:author="DELL" w:date="2025-06-29T23:39:00Z"/>
        </w:rPr>
      </w:pPr>
    </w:p>
    <w:p w:rsidR="005324CB" w:rsidDel="006C0B1E" w:rsidRDefault="0039254B">
      <w:pPr>
        <w:rPr>
          <w:del w:id="119" w:author="DELL" w:date="2025-06-29T23:39:00Z"/>
        </w:rPr>
      </w:pPr>
      <w:del w:id="120" w:author="DELL" w:date="2025-06-29T23:39:00Z">
        <w:r w:rsidDel="006C0B1E">
          <w:delText>2. Overall Description</w:delText>
        </w:r>
      </w:del>
    </w:p>
    <w:p w:rsidR="005324CB" w:rsidRDefault="005324CB"/>
    <w:p w:rsidR="005324CB" w:rsidRDefault="0039254B">
      <w:r>
        <w:t>1</w:t>
      </w:r>
      <w:r w:rsidR="008E0E52">
        <w:t>.</w:t>
      </w:r>
      <w:r>
        <w:t xml:space="preserve"> Product Perspective</w:t>
      </w:r>
      <w:customXmlInsRangeStart w:id="121" w:author="DELL" w:date="2025-06-30T06:18:00Z"/>
      <w:sdt>
        <w:sdtPr>
          <w:id w:val="2112082211"/>
          <w:citation/>
        </w:sdtPr>
        <w:sdtContent>
          <w:customXmlInsRangeEnd w:id="121"/>
          <w:ins w:id="122" w:author="DELL" w:date="2025-06-30T06:18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keo15 \l 2057 </w:instrText>
            </w:r>
          </w:ins>
          <w:r w:rsidR="001A2385">
            <w:fldChar w:fldCharType="separate"/>
          </w:r>
          <w:ins w:id="123" w:author="DELL" w:date="2025-06-30T06:18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124" w:author="DELL" w:date="2025-06-30T06:18:00Z">
                  <w:rPr>
                    <w:rFonts w:eastAsia="Times New Roman"/>
                  </w:rPr>
                </w:rPrChange>
              </w:rPr>
              <w:t>(keogh, 2015)</w:t>
            </w:r>
            <w:r w:rsidR="001A2385">
              <w:fldChar w:fldCharType="end"/>
            </w:r>
          </w:ins>
          <w:customXmlInsRangeStart w:id="125" w:author="DELL" w:date="2025-06-30T06:18:00Z"/>
        </w:sdtContent>
      </w:sdt>
      <w:customXmlInsRangeEnd w:id="125"/>
    </w:p>
    <w:p w:rsidR="008E0E52" w:rsidRDefault="0039254B">
      <w:r>
        <w:t xml:space="preserve">This system replaces the current manual operations at KUMBALE Lodge. It is a self-contained application using </w:t>
      </w:r>
      <w:r w:rsidR="008E0E52">
        <w:t xml:space="preserve">the following </w:t>
      </w:r>
      <w:proofErr w:type="spellStart"/>
      <w:r w:rsidR="008E0E52">
        <w:t>langauges</w:t>
      </w:r>
      <w:proofErr w:type="spellEnd"/>
      <w:r w:rsidR="008E0E52">
        <w:t xml:space="preserve">. </w:t>
      </w:r>
    </w:p>
    <w:p w:rsidR="005324CB" w:rsidRDefault="0039254B">
      <w:r>
        <w:t>Python, HTML, CSS, JavaScript, and MySQL, hosted locally or online.</w:t>
      </w:r>
    </w:p>
    <w:p w:rsidR="005324CB" w:rsidRDefault="005324CB"/>
    <w:p w:rsidR="005324CB" w:rsidDel="006C0B1E" w:rsidRDefault="0039254B">
      <w:pPr>
        <w:rPr>
          <w:del w:id="126" w:author="DELL" w:date="2025-06-29T23:39:00Z"/>
        </w:rPr>
      </w:pPr>
      <w:r>
        <w:t>2</w:t>
      </w:r>
      <w:r w:rsidR="008E0E52">
        <w:t>.</w:t>
      </w:r>
      <w:r>
        <w:t xml:space="preserve"> Product Features</w:t>
      </w:r>
    </w:p>
    <w:p w:rsidR="005324CB" w:rsidRDefault="005324CB"/>
    <w:p w:rsidR="005324CB" w:rsidDel="006C0B1E" w:rsidRDefault="0039254B" w:rsidP="008E0E52">
      <w:pPr>
        <w:numPr>
          <w:ilvl w:val="0"/>
          <w:numId w:val="5"/>
        </w:numPr>
        <w:rPr>
          <w:del w:id="127" w:author="DELL" w:date="2025-06-29T23:39:00Z"/>
        </w:rPr>
      </w:pPr>
      <w:r>
        <w:t>Online room reservation</w:t>
      </w:r>
    </w:p>
    <w:p w:rsidR="005324CB" w:rsidRDefault="005324CB" w:rsidP="006C0B1E">
      <w:pPr>
        <w:numPr>
          <w:ilvl w:val="0"/>
          <w:numId w:val="5"/>
        </w:numPr>
        <w:pPrChange w:id="128" w:author="DELL" w:date="2025-06-29T23:39:00Z">
          <w:pPr/>
        </w:pPrChange>
      </w:pPr>
    </w:p>
    <w:p w:rsidR="005324CB" w:rsidDel="006C0B1E" w:rsidRDefault="0039254B" w:rsidP="008E0E52">
      <w:pPr>
        <w:numPr>
          <w:ilvl w:val="0"/>
          <w:numId w:val="5"/>
        </w:numPr>
        <w:rPr>
          <w:del w:id="129" w:author="DELL" w:date="2025-06-29T23:39:00Z"/>
        </w:rPr>
      </w:pPr>
      <w:r>
        <w:t>Online food ordering</w:t>
      </w:r>
    </w:p>
    <w:p w:rsidR="005324CB" w:rsidRDefault="005324CB" w:rsidP="006C0B1E">
      <w:pPr>
        <w:numPr>
          <w:ilvl w:val="0"/>
          <w:numId w:val="5"/>
        </w:numPr>
        <w:pPrChange w:id="130" w:author="DELL" w:date="2025-06-29T23:39:00Z">
          <w:pPr/>
        </w:pPrChange>
      </w:pPr>
    </w:p>
    <w:p w:rsidR="005324CB" w:rsidDel="006C0B1E" w:rsidRDefault="0039254B" w:rsidP="008E0E52">
      <w:pPr>
        <w:numPr>
          <w:ilvl w:val="0"/>
          <w:numId w:val="6"/>
        </w:numPr>
        <w:rPr>
          <w:del w:id="131" w:author="DELL" w:date="2025-06-29T23:39:00Z"/>
        </w:rPr>
      </w:pPr>
      <w:r>
        <w:t>Guest check-in/check-out</w:t>
      </w:r>
    </w:p>
    <w:p w:rsidR="005324CB" w:rsidRDefault="005324CB" w:rsidP="006C0B1E">
      <w:pPr>
        <w:numPr>
          <w:ilvl w:val="0"/>
          <w:numId w:val="6"/>
        </w:numPr>
        <w:pPrChange w:id="132" w:author="DELL" w:date="2025-06-29T23:39:00Z">
          <w:pPr/>
        </w:pPrChange>
      </w:pPr>
    </w:p>
    <w:p w:rsidR="005324CB" w:rsidDel="006C0B1E" w:rsidRDefault="0039254B" w:rsidP="008E0E52">
      <w:pPr>
        <w:numPr>
          <w:ilvl w:val="0"/>
          <w:numId w:val="6"/>
        </w:numPr>
        <w:rPr>
          <w:del w:id="133" w:author="DELL" w:date="2025-06-29T23:39:00Z"/>
        </w:rPr>
      </w:pPr>
      <w:r>
        <w:t>Invoice and transaction management</w:t>
      </w:r>
    </w:p>
    <w:p w:rsidR="005324CB" w:rsidRDefault="005324CB" w:rsidP="006C0B1E">
      <w:pPr>
        <w:numPr>
          <w:ilvl w:val="0"/>
          <w:numId w:val="6"/>
        </w:numPr>
        <w:pPrChange w:id="134" w:author="DELL" w:date="2025-06-29T23:39:00Z">
          <w:pPr/>
        </w:pPrChange>
      </w:pPr>
    </w:p>
    <w:p w:rsidR="005324CB" w:rsidDel="006C0B1E" w:rsidRDefault="0039254B" w:rsidP="008E0E52">
      <w:pPr>
        <w:numPr>
          <w:ilvl w:val="0"/>
          <w:numId w:val="6"/>
        </w:numPr>
        <w:rPr>
          <w:del w:id="135" w:author="DELL" w:date="2025-06-29T23:39:00Z"/>
        </w:rPr>
      </w:pPr>
      <w:r>
        <w:lastRenderedPageBreak/>
        <w:t>Role-based access (Admin, Staff, Guest)</w:t>
      </w:r>
    </w:p>
    <w:p w:rsidR="005324CB" w:rsidRDefault="005324CB" w:rsidP="006C0B1E">
      <w:pPr>
        <w:numPr>
          <w:ilvl w:val="0"/>
          <w:numId w:val="6"/>
        </w:numPr>
        <w:pPrChange w:id="136" w:author="DELL" w:date="2025-06-29T23:39:00Z">
          <w:pPr/>
        </w:pPrChange>
      </w:pPr>
    </w:p>
    <w:p w:rsidR="005324CB" w:rsidDel="006C0B1E" w:rsidRDefault="0039254B" w:rsidP="008E0E52">
      <w:pPr>
        <w:numPr>
          <w:ilvl w:val="0"/>
          <w:numId w:val="6"/>
        </w:numPr>
        <w:rPr>
          <w:del w:id="137" w:author="DELL" w:date="2025-06-29T23:39:00Z"/>
        </w:rPr>
      </w:pPr>
      <w:r>
        <w:t>Real-time reporting dashboard</w:t>
      </w:r>
    </w:p>
    <w:p w:rsidR="005324CB" w:rsidDel="006C0B1E" w:rsidRDefault="005324CB" w:rsidP="006C0B1E">
      <w:pPr>
        <w:numPr>
          <w:ilvl w:val="0"/>
          <w:numId w:val="6"/>
        </w:numPr>
        <w:rPr>
          <w:del w:id="138" w:author="DELL" w:date="2025-06-29T23:39:00Z"/>
        </w:rPr>
        <w:pPrChange w:id="139" w:author="DELL" w:date="2025-06-29T23:39:00Z">
          <w:pPr/>
        </w:pPrChange>
      </w:pPr>
    </w:p>
    <w:p w:rsidR="005324CB" w:rsidRDefault="005324CB" w:rsidP="006C0B1E">
      <w:pPr>
        <w:numPr>
          <w:ilvl w:val="0"/>
          <w:numId w:val="6"/>
        </w:numPr>
        <w:pPrChange w:id="140" w:author="DELL" w:date="2025-06-29T23:39:00Z">
          <w:pPr/>
        </w:pPrChange>
      </w:pPr>
    </w:p>
    <w:p w:rsidR="005324CB" w:rsidRDefault="0039254B">
      <w:r>
        <w:t>3</w:t>
      </w:r>
      <w:r w:rsidR="008E0E52">
        <w:t>.</w:t>
      </w:r>
      <w:r>
        <w:t xml:space="preserve"> User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4D7" w:rsidTr="000234D7">
        <w:tc>
          <w:tcPr>
            <w:tcW w:w="4675" w:type="dxa"/>
          </w:tcPr>
          <w:p w:rsidR="000234D7" w:rsidRDefault="000234D7">
            <w:r>
              <w:t>USER CLASS</w:t>
            </w:r>
          </w:p>
        </w:tc>
        <w:tc>
          <w:tcPr>
            <w:tcW w:w="4675" w:type="dxa"/>
          </w:tcPr>
          <w:p w:rsidR="000234D7" w:rsidRDefault="000234D7">
            <w:r>
              <w:t>DESCRITPTION</w:t>
            </w:r>
          </w:p>
        </w:tc>
      </w:tr>
      <w:tr w:rsidR="000234D7" w:rsidTr="000234D7">
        <w:tc>
          <w:tcPr>
            <w:tcW w:w="4675" w:type="dxa"/>
          </w:tcPr>
          <w:p w:rsidR="000234D7" w:rsidRDefault="000234D7">
            <w:r>
              <w:t>GUEST</w:t>
            </w:r>
          </w:p>
        </w:tc>
        <w:tc>
          <w:tcPr>
            <w:tcW w:w="4675" w:type="dxa"/>
          </w:tcPr>
          <w:p w:rsidR="000234D7" w:rsidRDefault="000234D7">
            <w:r>
              <w:t>Book rooms, places food orders</w:t>
            </w:r>
          </w:p>
        </w:tc>
      </w:tr>
      <w:tr w:rsidR="000234D7" w:rsidTr="000234D7">
        <w:tc>
          <w:tcPr>
            <w:tcW w:w="4675" w:type="dxa"/>
          </w:tcPr>
          <w:p w:rsidR="000234D7" w:rsidRDefault="000234D7">
            <w:r>
              <w:t>STAFF</w:t>
            </w:r>
          </w:p>
        </w:tc>
        <w:tc>
          <w:tcPr>
            <w:tcW w:w="4675" w:type="dxa"/>
          </w:tcPr>
          <w:p w:rsidR="000234D7" w:rsidRDefault="000234D7">
            <w:r>
              <w:t>Manages bookings, check-in/out, guest data</w:t>
            </w:r>
          </w:p>
        </w:tc>
      </w:tr>
      <w:tr w:rsidR="000234D7" w:rsidTr="000234D7">
        <w:tc>
          <w:tcPr>
            <w:tcW w:w="4675" w:type="dxa"/>
          </w:tcPr>
          <w:p w:rsidR="000234D7" w:rsidRDefault="000234D7">
            <w:r>
              <w:t>ADMIN</w:t>
            </w:r>
          </w:p>
        </w:tc>
        <w:tc>
          <w:tcPr>
            <w:tcW w:w="4675" w:type="dxa"/>
          </w:tcPr>
          <w:p w:rsidR="000234D7" w:rsidRDefault="000234D7">
            <w:r>
              <w:t>Full access to all functionalities and reports</w:t>
            </w:r>
          </w:p>
        </w:tc>
      </w:tr>
    </w:tbl>
    <w:p w:rsidR="005324CB" w:rsidRDefault="005324CB"/>
    <w:p w:rsidR="005324CB" w:rsidRDefault="000234D7">
      <w:r>
        <w:rPr>
          <w:rFonts w:ascii="Times New Roman" w:hAnsi="Times New Roman"/>
          <w:sz w:val="24"/>
          <w:szCs w:val="24"/>
        </w:rPr>
        <w:t>4.</w:t>
      </w:r>
      <w:r w:rsidR="0039254B">
        <w:t xml:space="preserve"> O</w:t>
      </w:r>
      <w:ins w:id="141" w:author="DELL" w:date="2025-06-29T23:40:00Z">
        <w:r w:rsidR="006C0B1E">
          <w:t>PERATING ENVIRONMENT</w:t>
        </w:r>
      </w:ins>
      <w:customXmlInsRangeStart w:id="142" w:author="DELL" w:date="2025-06-30T06:19:00Z"/>
      <w:sdt>
        <w:sdtPr>
          <w:id w:val="-1592698595"/>
          <w:citation/>
        </w:sdtPr>
        <w:sdtContent>
          <w:customXmlInsRangeEnd w:id="142"/>
          <w:ins w:id="143" w:author="DELL" w:date="2025-06-30T06:19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hos12 \l 2057 </w:instrText>
            </w:r>
          </w:ins>
          <w:r w:rsidR="001A2385">
            <w:fldChar w:fldCharType="separate"/>
          </w:r>
          <w:ins w:id="144" w:author="DELL" w:date="2025-06-30T06:19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145" w:author="DELL" w:date="2025-06-30T06:19:00Z">
                  <w:rPr>
                    <w:rFonts w:eastAsia="Times New Roman"/>
                  </w:rPr>
                </w:rPrChange>
              </w:rPr>
              <w:t>(hostmann, 2012)</w:t>
            </w:r>
            <w:r w:rsidR="001A2385">
              <w:fldChar w:fldCharType="end"/>
            </w:r>
          </w:ins>
          <w:customXmlInsRangeStart w:id="146" w:author="DELL" w:date="2025-06-30T06:19:00Z"/>
        </w:sdtContent>
      </w:sdt>
      <w:customXmlInsRangeEnd w:id="146"/>
      <w:del w:id="147" w:author="DELL" w:date="2025-06-29T23:40:00Z">
        <w:r w:rsidR="0039254B" w:rsidDel="006C0B1E">
          <w:delText>perating Environment</w:delText>
        </w:r>
      </w:del>
    </w:p>
    <w:p w:rsidR="005324CB" w:rsidRDefault="005324CB"/>
    <w:p w:rsidR="000234D7" w:rsidRDefault="0039254B" w:rsidP="000234D7">
      <w:pPr>
        <w:pStyle w:val="ListParagraph"/>
        <w:numPr>
          <w:ilvl w:val="0"/>
          <w:numId w:val="12"/>
        </w:numPr>
      </w:pPr>
      <w:r>
        <w:t>HTML/CSS/JavaScript for frontend</w:t>
      </w:r>
    </w:p>
    <w:p w:rsidR="000234D7" w:rsidRDefault="0039254B" w:rsidP="000234D7">
      <w:pPr>
        <w:pStyle w:val="ListParagraph"/>
        <w:numPr>
          <w:ilvl w:val="0"/>
          <w:numId w:val="12"/>
        </w:numPr>
      </w:pPr>
      <w:r>
        <w:t>Python for backend logic</w:t>
      </w:r>
    </w:p>
    <w:p w:rsidR="000234D7" w:rsidRDefault="0039254B" w:rsidP="000234D7">
      <w:pPr>
        <w:pStyle w:val="ListParagraph"/>
        <w:numPr>
          <w:ilvl w:val="0"/>
          <w:numId w:val="12"/>
        </w:numPr>
      </w:pPr>
      <w:r>
        <w:t xml:space="preserve">MySQL </w:t>
      </w:r>
      <w:r w:rsidR="000234D7">
        <w:t>database using XAMPP for hosting</w:t>
      </w:r>
    </w:p>
    <w:p w:rsidR="005324CB" w:rsidRDefault="0039254B" w:rsidP="000234D7">
      <w:pPr>
        <w:pStyle w:val="ListParagraph"/>
        <w:numPr>
          <w:ilvl w:val="0"/>
          <w:numId w:val="12"/>
        </w:numPr>
      </w:pPr>
      <w:r>
        <w:t>Google Chrome or Firefox recommended</w:t>
      </w:r>
    </w:p>
    <w:p w:rsidR="005324CB" w:rsidDel="006C0B1E" w:rsidRDefault="000234D7">
      <w:pPr>
        <w:rPr>
          <w:del w:id="148" w:author="DELL" w:date="2025-06-29T23:40:00Z"/>
        </w:rPr>
      </w:pPr>
      <w:r>
        <w:t>5.</w:t>
      </w:r>
      <w:ins w:id="149" w:author="DELL" w:date="2025-06-29T23:40:00Z">
        <w:r w:rsidR="006C0B1E">
          <w:t xml:space="preserve"> CONSTRAINTS</w:t>
        </w:r>
      </w:ins>
      <w:del w:id="150" w:author="DELL" w:date="2025-06-29T23:40:00Z">
        <w:r w:rsidR="0039254B" w:rsidDel="006C0B1E">
          <w:delText xml:space="preserve"> Constraints</w:delText>
        </w:r>
      </w:del>
    </w:p>
    <w:p w:rsidR="005324CB" w:rsidRDefault="005324CB"/>
    <w:p w:rsidR="005324CB" w:rsidRDefault="0039254B" w:rsidP="000234D7">
      <w:pPr>
        <w:pStyle w:val="ListParagraph"/>
        <w:numPr>
          <w:ilvl w:val="0"/>
          <w:numId w:val="11"/>
        </w:numPr>
      </w:pPr>
      <w:r>
        <w:t>Runs only on web browsers</w:t>
      </w:r>
    </w:p>
    <w:p w:rsidR="005324CB" w:rsidRDefault="0039254B" w:rsidP="000234D7">
      <w:pPr>
        <w:pStyle w:val="ListParagraph"/>
        <w:numPr>
          <w:ilvl w:val="0"/>
          <w:numId w:val="11"/>
        </w:numPr>
      </w:pPr>
      <w:r>
        <w:t>Requires internet connection or local server</w:t>
      </w:r>
    </w:p>
    <w:p w:rsidR="005324CB" w:rsidRDefault="0039254B" w:rsidP="000234D7">
      <w:pPr>
        <w:pStyle w:val="ListParagraph"/>
        <w:numPr>
          <w:ilvl w:val="0"/>
          <w:numId w:val="11"/>
        </w:numPr>
      </w:pPr>
      <w:r>
        <w:t>Payment API not integrated in initial phase</w:t>
      </w:r>
    </w:p>
    <w:p w:rsidR="005324CB" w:rsidDel="006C0B1E" w:rsidRDefault="0039254B">
      <w:pPr>
        <w:rPr>
          <w:del w:id="151" w:author="DELL" w:date="2025-06-29T23:40:00Z"/>
        </w:rPr>
      </w:pPr>
      <w:r>
        <w:t xml:space="preserve"> Assumptions and </w:t>
      </w:r>
      <w:proofErr w:type="spellStart"/>
      <w:r>
        <w:t>Dependencie</w:t>
      </w:r>
      <w:ins w:id="152" w:author="DELL" w:date="2025-06-29T23:43:00Z">
        <w:r w:rsidR="006C0B1E">
          <w:t>ns</w:t>
        </w:r>
      </w:ins>
      <w:proofErr w:type="spellEnd"/>
      <w:del w:id="153" w:author="DELL" w:date="2025-06-29T23:43:00Z">
        <w:r w:rsidDel="006C0B1E">
          <w:delText>s</w:delText>
        </w:r>
      </w:del>
    </w:p>
    <w:p w:rsidR="005324CB" w:rsidDel="006C0B1E" w:rsidRDefault="005324CB">
      <w:pPr>
        <w:rPr>
          <w:del w:id="154" w:author="DELL" w:date="2025-06-29T23:43:00Z"/>
        </w:rPr>
      </w:pPr>
    </w:p>
    <w:p w:rsidR="005324CB" w:rsidDel="006C0B1E" w:rsidRDefault="0039254B" w:rsidP="006C0B1E">
      <w:pPr>
        <w:rPr>
          <w:del w:id="155" w:author="DELL" w:date="2025-06-29T23:40:00Z"/>
        </w:rPr>
        <w:pPrChange w:id="156" w:author="DELL" w:date="2025-06-29T23:43:00Z">
          <w:pPr/>
        </w:pPrChange>
      </w:pPr>
      <w:del w:id="157" w:author="DELL" w:date="2025-06-29T23:43:00Z">
        <w:r w:rsidDel="006C0B1E">
          <w:delText>Lodge has working internet and server setup</w:delText>
        </w:r>
      </w:del>
    </w:p>
    <w:p w:rsidR="005324CB" w:rsidRDefault="005324CB" w:rsidP="006C0B1E">
      <w:pPr>
        <w:pPrChange w:id="158" w:author="DELL" w:date="2025-06-29T23:43:00Z">
          <w:pPr/>
        </w:pPrChange>
      </w:pPr>
    </w:p>
    <w:p w:rsidR="005324CB" w:rsidRDefault="0039254B" w:rsidP="006C0B1E">
      <w:pPr>
        <w:pStyle w:val="ListParagraph"/>
        <w:numPr>
          <w:ilvl w:val="0"/>
          <w:numId w:val="20"/>
        </w:numPr>
        <w:rPr>
          <w:ins w:id="159" w:author="DELL" w:date="2025-06-29T23:42:00Z"/>
        </w:rPr>
        <w:pPrChange w:id="160" w:author="DELL" w:date="2025-06-29T23:41:00Z">
          <w:pPr/>
        </w:pPrChange>
      </w:pPr>
      <w:r>
        <w:t>Staff are trained to use web-based systems</w:t>
      </w:r>
    </w:p>
    <w:p w:rsidR="006C0B1E" w:rsidDel="006C0B1E" w:rsidRDefault="006C0B1E" w:rsidP="006C0B1E">
      <w:pPr>
        <w:pStyle w:val="ListParagraph"/>
        <w:numPr>
          <w:ilvl w:val="0"/>
          <w:numId w:val="20"/>
        </w:numPr>
        <w:rPr>
          <w:del w:id="161" w:author="DELL" w:date="2025-06-29T23:43:00Z"/>
        </w:rPr>
        <w:pPrChange w:id="162" w:author="DELL" w:date="2025-06-29T23:41:00Z">
          <w:pPr/>
        </w:pPrChange>
      </w:pPr>
      <w:ins w:id="163" w:author="DELL" w:date="2025-06-29T23:42:00Z">
        <w:r>
          <w:t>Lodge has working internet and server setup</w:t>
        </w:r>
      </w:ins>
    </w:p>
    <w:p w:rsidR="005324CB" w:rsidRDefault="005324CB" w:rsidP="006C0B1E">
      <w:pPr>
        <w:pStyle w:val="ListParagraph"/>
        <w:numPr>
          <w:ilvl w:val="0"/>
          <w:numId w:val="20"/>
        </w:numPr>
        <w:pPrChange w:id="164" w:author="DELL" w:date="2025-06-29T23:43:00Z">
          <w:pPr/>
        </w:pPrChange>
      </w:pPr>
    </w:p>
    <w:p w:rsidR="005324CB" w:rsidRDefault="00442480">
      <w:r>
        <w:t>3. SPECIFIC REQUIREMENT</w:t>
      </w:r>
    </w:p>
    <w:p w:rsidR="005324CB" w:rsidDel="006C0B1E" w:rsidRDefault="005324CB">
      <w:pPr>
        <w:rPr>
          <w:del w:id="165" w:author="DELL" w:date="2025-06-29T23:43:00Z"/>
        </w:rPr>
      </w:pPr>
    </w:p>
    <w:p w:rsidR="005324CB" w:rsidDel="006C0B1E" w:rsidRDefault="0039254B">
      <w:pPr>
        <w:rPr>
          <w:del w:id="166" w:author="DELL" w:date="2025-06-29T23:43:00Z"/>
        </w:rPr>
      </w:pPr>
      <w:del w:id="167" w:author="DELL" w:date="2025-06-29T23:43:00Z">
        <w:r w:rsidDel="006C0B1E">
          <w:delText>3</w:delText>
        </w:r>
      </w:del>
      <w:r>
        <w:t>.1 Functional Requiremen</w:t>
      </w:r>
      <w:del w:id="168" w:author="DELL" w:date="2025-06-29T23:43:00Z">
        <w:r w:rsidDel="006C0B1E">
          <w:delText>ts</w:delText>
        </w:r>
      </w:del>
    </w:p>
    <w:p w:rsidR="005324CB" w:rsidDel="006C0B1E" w:rsidRDefault="0089332F">
      <w:pPr>
        <w:rPr>
          <w:del w:id="169" w:author="DELL" w:date="2025-06-29T23:43:00Z"/>
        </w:rPr>
      </w:pPr>
      <w:proofErr w:type="gramStart"/>
      <w:ins w:id="170" w:author="DELL" w:date="2025-06-29T23:43:00Z">
        <w:r>
          <w:t>t</w:t>
        </w:r>
      </w:ins>
      <w:proofErr w:type="gramEnd"/>
    </w:p>
    <w:p w:rsidR="006C0B1E" w:rsidRDefault="006C0B1E">
      <w:pPr>
        <w:rPr>
          <w:ins w:id="171" w:author="DELL" w:date="2025-06-29T23:43:00Z"/>
        </w:rPr>
      </w:pPr>
    </w:p>
    <w:p w:rsidR="005324CB" w:rsidRDefault="0039254B">
      <w:del w:id="172" w:author="DELL" w:date="2025-06-29T23:43:00Z">
        <w:r w:rsidDel="006C0B1E">
          <w:delText>Code</w:delText>
        </w:r>
      </w:del>
      <w:del w:id="173" w:author="DELL" w:date="2025-06-29T23:59:00Z">
        <w:r w:rsidDel="003B4524">
          <w:tab/>
          <w:delText>Requirement</w:delText>
        </w:r>
      </w:del>
    </w:p>
    <w:p w:rsidR="005324CB" w:rsidRDefault="005324C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65C" w:rsidRPr="007B665C" w:rsidTr="007B6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7B665C" w:rsidRPr="007B665C" w:rsidRDefault="007B665C" w:rsidP="006C33F0">
            <w:r w:rsidRPr="007B665C">
              <w:t>FR1</w:t>
            </w:r>
            <w:r w:rsidRPr="007B665C">
              <w:tab/>
              <w:t>Users can register and log in securely</w:t>
            </w:r>
          </w:p>
        </w:tc>
      </w:tr>
      <w:tr w:rsidR="007B665C" w:rsidRPr="007B665C" w:rsidTr="007B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B665C" w:rsidRPr="007B665C" w:rsidRDefault="007B665C" w:rsidP="006C33F0">
            <w:r w:rsidRPr="007B665C">
              <w:t>FR2</w:t>
            </w:r>
            <w:r w:rsidRPr="007B665C">
              <w:tab/>
              <w:t>Guests can book rooms and view availability</w:t>
            </w:r>
          </w:p>
        </w:tc>
      </w:tr>
      <w:tr w:rsidR="007B665C" w:rsidRPr="007B665C" w:rsidTr="007B6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B665C" w:rsidRPr="007B665C" w:rsidRDefault="007B665C" w:rsidP="006C33F0">
            <w:r w:rsidRPr="007B665C">
              <w:lastRenderedPageBreak/>
              <w:t>FR3</w:t>
            </w:r>
            <w:r w:rsidRPr="007B665C">
              <w:tab/>
              <w:t>Guests can place food orders</w:t>
            </w:r>
          </w:p>
        </w:tc>
      </w:tr>
      <w:tr w:rsidR="007B665C" w:rsidRPr="007B665C" w:rsidTr="007B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B665C" w:rsidRPr="007B665C" w:rsidRDefault="007B665C" w:rsidP="006C33F0">
            <w:r w:rsidRPr="007B665C">
              <w:t>FR4</w:t>
            </w:r>
            <w:r w:rsidRPr="007B665C">
              <w:tab/>
              <w:t>Staff can check guests in and out</w:t>
            </w:r>
          </w:p>
        </w:tc>
      </w:tr>
      <w:tr w:rsidR="007B665C" w:rsidRPr="007B665C" w:rsidTr="007B6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B665C" w:rsidRPr="007B665C" w:rsidRDefault="007B665C" w:rsidP="006C33F0">
            <w:r w:rsidRPr="007B665C">
              <w:t>FR5</w:t>
            </w:r>
            <w:r w:rsidRPr="007B665C">
              <w:tab/>
              <w:t>System tracks transactions and generates invoices</w:t>
            </w:r>
          </w:p>
        </w:tc>
      </w:tr>
      <w:tr w:rsidR="007B665C" w:rsidRPr="007B665C" w:rsidTr="007B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B665C" w:rsidRPr="007B665C" w:rsidRDefault="007B665C" w:rsidP="006C33F0">
            <w:r w:rsidRPr="007B665C">
              <w:t>FR6</w:t>
            </w:r>
            <w:r w:rsidRPr="007B665C">
              <w:tab/>
              <w:t>Staff can generate weekly/monthly reports</w:t>
            </w:r>
          </w:p>
        </w:tc>
      </w:tr>
      <w:tr w:rsidR="007B665C" w:rsidRPr="007B665C" w:rsidTr="007B6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B665C" w:rsidRPr="007B665C" w:rsidRDefault="007B665C" w:rsidP="006C33F0">
            <w:r w:rsidRPr="007B665C">
              <w:t>FR7</w:t>
            </w:r>
            <w:r w:rsidRPr="007B665C">
              <w:tab/>
              <w:t>System supports role-based access control</w:t>
            </w:r>
          </w:p>
        </w:tc>
      </w:tr>
      <w:tr w:rsidR="007B665C" w:rsidRPr="007B665C" w:rsidTr="007B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B665C" w:rsidRPr="007B665C" w:rsidRDefault="007B665C" w:rsidP="006C33F0"/>
        </w:tc>
      </w:tr>
    </w:tbl>
    <w:p w:rsidR="005324CB" w:rsidRDefault="005324CB"/>
    <w:p w:rsidR="005324CB" w:rsidRDefault="0039254B">
      <w:r>
        <w:t>3.2 Non-Functional Requirements</w:t>
      </w:r>
      <w:customXmlInsRangeStart w:id="174" w:author="DELL" w:date="2025-06-30T06:19:00Z"/>
      <w:sdt>
        <w:sdtPr>
          <w:id w:val="-1950145886"/>
          <w:citation/>
        </w:sdtPr>
        <w:sdtContent>
          <w:customXmlInsRangeEnd w:id="174"/>
          <w:ins w:id="175" w:author="DELL" w:date="2025-06-30T06:19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keo15 \l 2057 </w:instrText>
            </w:r>
          </w:ins>
          <w:r w:rsidR="001A2385">
            <w:fldChar w:fldCharType="separate"/>
          </w:r>
          <w:ins w:id="176" w:author="DELL" w:date="2025-06-30T06:19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177" w:author="DELL" w:date="2025-06-30T06:19:00Z">
                  <w:rPr>
                    <w:rFonts w:eastAsia="Times New Roman"/>
                  </w:rPr>
                </w:rPrChange>
              </w:rPr>
              <w:t>(keogh, 2015)</w:t>
            </w:r>
            <w:r w:rsidR="001A2385">
              <w:fldChar w:fldCharType="end"/>
            </w:r>
          </w:ins>
          <w:customXmlInsRangeStart w:id="178" w:author="DELL" w:date="2025-06-30T06:19:00Z"/>
        </w:sdtContent>
      </w:sdt>
      <w:customXmlInsRangeEnd w:id="178"/>
    </w:p>
    <w:p w:rsidR="005324CB" w:rsidRDefault="003B4524" w:rsidP="003B4524">
      <w:pPr>
        <w:pStyle w:val="ListParagraph"/>
        <w:numPr>
          <w:ilvl w:val="0"/>
          <w:numId w:val="23"/>
        </w:numPr>
        <w:rPr>
          <w:ins w:id="179" w:author="DELL" w:date="2025-06-29T23:55:00Z"/>
        </w:rPr>
        <w:pPrChange w:id="180" w:author="DELL" w:date="2025-06-29T23:54:00Z">
          <w:pPr/>
        </w:pPrChange>
      </w:pPr>
      <w:ins w:id="181" w:author="DELL" w:date="2025-06-29T23:54:00Z">
        <w:r>
          <w:t>SECURITY</w:t>
        </w:r>
      </w:ins>
    </w:p>
    <w:p w:rsidR="003B4524" w:rsidRDefault="003B4524" w:rsidP="003B4524">
      <w:pPr>
        <w:pStyle w:val="ListParagraph"/>
        <w:rPr>
          <w:ins w:id="182" w:author="DELL" w:date="2025-06-29T23:55:00Z"/>
        </w:rPr>
        <w:pPrChange w:id="183" w:author="DELL" w:date="2025-06-29T23:55:00Z">
          <w:pPr/>
        </w:pPrChange>
      </w:pPr>
      <w:ins w:id="184" w:author="DELL" w:date="2025-06-29T23:55:00Z">
        <w:r>
          <w:t>The system ensures the confidentiality, integrity and availability of guest information</w:t>
        </w:r>
      </w:ins>
    </w:p>
    <w:p w:rsidR="003B4524" w:rsidRDefault="003B4524" w:rsidP="003B4524">
      <w:pPr>
        <w:pStyle w:val="ListParagraph"/>
        <w:numPr>
          <w:ilvl w:val="0"/>
          <w:numId w:val="23"/>
        </w:numPr>
        <w:rPr>
          <w:ins w:id="185" w:author="DELL" w:date="2025-06-29T23:56:00Z"/>
        </w:rPr>
        <w:pPrChange w:id="186" w:author="DELL" w:date="2025-06-29T23:56:00Z">
          <w:pPr/>
        </w:pPrChange>
      </w:pPr>
      <w:ins w:id="187" w:author="DELL" w:date="2025-06-29T23:56:00Z">
        <w:r>
          <w:t>USABILITY</w:t>
        </w:r>
      </w:ins>
    </w:p>
    <w:p w:rsidR="003B4524" w:rsidRDefault="003B4524" w:rsidP="003B4524">
      <w:pPr>
        <w:pStyle w:val="ListParagraph"/>
        <w:rPr>
          <w:ins w:id="188" w:author="DELL" w:date="2025-06-29T23:56:00Z"/>
        </w:rPr>
        <w:pPrChange w:id="189" w:author="DELL" w:date="2025-06-29T23:56:00Z">
          <w:pPr/>
        </w:pPrChange>
      </w:pPr>
      <w:ins w:id="190" w:author="DELL" w:date="2025-06-29T23:56:00Z">
        <w:r>
          <w:t>The system shall be user-friendly and easy to navigate for both guest and lodge staff</w:t>
        </w:r>
      </w:ins>
    </w:p>
    <w:p w:rsidR="003B4524" w:rsidRDefault="003B4524" w:rsidP="003B4524">
      <w:pPr>
        <w:pStyle w:val="ListParagraph"/>
        <w:numPr>
          <w:ilvl w:val="0"/>
          <w:numId w:val="23"/>
        </w:numPr>
        <w:rPr>
          <w:ins w:id="191" w:author="DELL" w:date="2025-06-29T23:57:00Z"/>
        </w:rPr>
        <w:pPrChange w:id="192" w:author="DELL" w:date="2025-06-29T23:57:00Z">
          <w:pPr/>
        </w:pPrChange>
      </w:pPr>
      <w:ins w:id="193" w:author="DELL" w:date="2025-06-29T23:57:00Z">
        <w:r>
          <w:t>PERFORMANCE</w:t>
        </w:r>
      </w:ins>
    </w:p>
    <w:p w:rsidR="003B4524" w:rsidRDefault="003B4524" w:rsidP="003B4524">
      <w:pPr>
        <w:pStyle w:val="ListParagraph"/>
        <w:pPrChange w:id="194" w:author="DELL" w:date="2025-06-29T23:57:00Z">
          <w:pPr/>
        </w:pPrChange>
      </w:pPr>
      <w:ins w:id="195" w:author="DELL" w:date="2025-06-29T23:57:00Z">
        <w:r>
          <w:t>The system shall respond to user interactions within a reasonable time frame.</w:t>
        </w:r>
      </w:ins>
    </w:p>
    <w:p w:rsidR="005324CB" w:rsidRDefault="0039254B">
      <w:r>
        <w:t>Code</w:t>
      </w:r>
      <w:r>
        <w:tab/>
        <w:t>Requirement</w:t>
      </w:r>
    </w:p>
    <w:p w:rsidR="005324CB" w:rsidRDefault="005324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65C" w:rsidRPr="007B665C" w:rsidTr="007B665C">
        <w:tc>
          <w:tcPr>
            <w:tcW w:w="4675" w:type="dxa"/>
          </w:tcPr>
          <w:p w:rsidR="007B665C" w:rsidRPr="007B665C" w:rsidRDefault="007B665C" w:rsidP="006C33F0">
            <w:r w:rsidRPr="007B665C">
              <w:t>NFR1</w:t>
            </w:r>
          </w:p>
        </w:tc>
        <w:tc>
          <w:tcPr>
            <w:tcW w:w="4675" w:type="dxa"/>
          </w:tcPr>
          <w:p w:rsidR="007B665C" w:rsidRPr="007B665C" w:rsidRDefault="007B665C" w:rsidP="006C33F0">
            <w:r w:rsidRPr="007B665C">
              <w:t>System should support 50+ concurrent users</w:t>
            </w:r>
          </w:p>
        </w:tc>
      </w:tr>
      <w:tr w:rsidR="007B665C" w:rsidRPr="007B665C" w:rsidTr="007B665C">
        <w:tc>
          <w:tcPr>
            <w:tcW w:w="4675" w:type="dxa"/>
          </w:tcPr>
          <w:p w:rsidR="007B665C" w:rsidRPr="007B665C" w:rsidRDefault="007B665C" w:rsidP="006C33F0">
            <w:r w:rsidRPr="007B665C">
              <w:t>NFR2</w:t>
            </w:r>
          </w:p>
        </w:tc>
        <w:tc>
          <w:tcPr>
            <w:tcW w:w="4675" w:type="dxa"/>
          </w:tcPr>
          <w:p w:rsidR="007B665C" w:rsidRPr="007B665C" w:rsidRDefault="007B665C" w:rsidP="006C33F0">
            <w:r w:rsidRPr="007B665C">
              <w:t>Interface must be mobile-friendly</w:t>
            </w:r>
          </w:p>
        </w:tc>
      </w:tr>
      <w:tr w:rsidR="007B665C" w:rsidRPr="007B665C" w:rsidTr="007B665C">
        <w:tc>
          <w:tcPr>
            <w:tcW w:w="4675" w:type="dxa"/>
          </w:tcPr>
          <w:p w:rsidR="007B665C" w:rsidRPr="007B665C" w:rsidRDefault="007B665C" w:rsidP="006C33F0">
            <w:r w:rsidRPr="007B665C">
              <w:t>NFR3</w:t>
            </w:r>
          </w:p>
        </w:tc>
        <w:tc>
          <w:tcPr>
            <w:tcW w:w="4675" w:type="dxa"/>
          </w:tcPr>
          <w:p w:rsidR="007B665C" w:rsidRPr="007B665C" w:rsidRDefault="007B665C" w:rsidP="006C33F0">
            <w:r w:rsidRPr="007B665C">
              <w:t>Passwords must be encrypted</w:t>
            </w:r>
          </w:p>
        </w:tc>
      </w:tr>
      <w:tr w:rsidR="007B665C" w:rsidRPr="007B665C" w:rsidTr="007B665C">
        <w:tc>
          <w:tcPr>
            <w:tcW w:w="4675" w:type="dxa"/>
          </w:tcPr>
          <w:p w:rsidR="007B665C" w:rsidRPr="007B665C" w:rsidRDefault="007B665C" w:rsidP="006C33F0">
            <w:r w:rsidRPr="007B665C">
              <w:t>NFR4</w:t>
            </w:r>
          </w:p>
        </w:tc>
        <w:tc>
          <w:tcPr>
            <w:tcW w:w="4675" w:type="dxa"/>
          </w:tcPr>
          <w:p w:rsidR="007B665C" w:rsidRPr="007B665C" w:rsidRDefault="007B665C" w:rsidP="006C33F0">
            <w:r w:rsidRPr="007B665C">
              <w:t>System should maintain 99.5% uptime</w:t>
            </w:r>
          </w:p>
        </w:tc>
      </w:tr>
      <w:tr w:rsidR="007B665C" w:rsidRPr="007B665C" w:rsidTr="007B665C">
        <w:tc>
          <w:tcPr>
            <w:tcW w:w="4675" w:type="dxa"/>
          </w:tcPr>
          <w:p w:rsidR="007B665C" w:rsidRPr="007B665C" w:rsidRDefault="007B665C" w:rsidP="006C33F0">
            <w:r w:rsidRPr="007B665C">
              <w:t>NFR5</w:t>
            </w:r>
          </w:p>
        </w:tc>
        <w:tc>
          <w:tcPr>
            <w:tcW w:w="4675" w:type="dxa"/>
          </w:tcPr>
          <w:p w:rsidR="007B665C" w:rsidRPr="007B665C" w:rsidRDefault="007B665C" w:rsidP="006C33F0">
            <w:r w:rsidRPr="007B665C">
              <w:t>Code should follow modular and maintainable practices</w:t>
            </w:r>
          </w:p>
        </w:tc>
      </w:tr>
    </w:tbl>
    <w:p w:rsidR="005324CB" w:rsidRDefault="005324CB"/>
    <w:p w:rsidR="005324CB" w:rsidDel="006C0B1E" w:rsidRDefault="007B665C">
      <w:pPr>
        <w:rPr>
          <w:del w:id="196" w:author="DELL" w:date="2025-06-29T23:44:00Z"/>
        </w:rPr>
      </w:pPr>
      <w:r>
        <w:t>4. INTERFACE REQUIREMENTS</w:t>
      </w:r>
      <w:customXmlInsRangeStart w:id="197" w:author="DELL" w:date="2025-06-30T06:19:00Z"/>
      <w:sdt>
        <w:sdtPr>
          <w:id w:val="-641034554"/>
          <w:citation/>
        </w:sdtPr>
        <w:sdtContent>
          <w:customXmlInsRangeEnd w:id="197"/>
          <w:ins w:id="198" w:author="DELL" w:date="2025-06-30T06:19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Dei12 \l 2057 </w:instrText>
            </w:r>
          </w:ins>
          <w:r w:rsidR="001A2385">
            <w:fldChar w:fldCharType="separate"/>
          </w:r>
          <w:ins w:id="199" w:author="DELL" w:date="2025-06-30T06:19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200" w:author="DELL" w:date="2025-06-30T06:19:00Z">
                  <w:rPr>
                    <w:rFonts w:eastAsia="Times New Roman"/>
                  </w:rPr>
                </w:rPrChange>
              </w:rPr>
              <w:t>(H.M, 2012)</w:t>
            </w:r>
            <w:r w:rsidR="001A2385">
              <w:fldChar w:fldCharType="end"/>
            </w:r>
          </w:ins>
          <w:customXmlInsRangeStart w:id="201" w:author="DELL" w:date="2025-06-30T06:19:00Z"/>
        </w:sdtContent>
      </w:sdt>
      <w:customXmlInsRangeEnd w:id="201"/>
    </w:p>
    <w:p w:rsidR="005324CB" w:rsidRDefault="005324CB"/>
    <w:p w:rsidR="005324CB" w:rsidDel="006C0B1E" w:rsidRDefault="0039254B" w:rsidP="00872C6D">
      <w:pPr>
        <w:rPr>
          <w:del w:id="202" w:author="DELL" w:date="2025-06-29T23:44:00Z"/>
        </w:rPr>
      </w:pPr>
      <w:r>
        <w:t>1 Tab-based navigation for staff/admin</w:t>
      </w:r>
    </w:p>
    <w:p w:rsidR="005324CB" w:rsidRDefault="005324CB"/>
    <w:p w:rsidR="005324CB" w:rsidDel="006C0B1E" w:rsidRDefault="0039254B" w:rsidP="007B665C">
      <w:pPr>
        <w:pStyle w:val="ListParagraph"/>
        <w:numPr>
          <w:ilvl w:val="0"/>
          <w:numId w:val="8"/>
        </w:numPr>
        <w:rPr>
          <w:del w:id="203" w:author="DELL" w:date="2025-06-29T23:44:00Z"/>
        </w:rPr>
      </w:pPr>
      <w:r>
        <w:t>Booking and order forms for guests</w:t>
      </w:r>
    </w:p>
    <w:p w:rsidR="005324CB" w:rsidRDefault="005324CB" w:rsidP="006C0B1E">
      <w:pPr>
        <w:pStyle w:val="ListParagraph"/>
        <w:numPr>
          <w:ilvl w:val="0"/>
          <w:numId w:val="8"/>
        </w:numPr>
        <w:pPrChange w:id="204" w:author="DELL" w:date="2025-06-29T23:44:00Z">
          <w:pPr/>
        </w:pPrChange>
      </w:pPr>
    </w:p>
    <w:p w:rsidR="005324CB" w:rsidDel="006C0B1E" w:rsidRDefault="0039254B" w:rsidP="007B665C">
      <w:pPr>
        <w:pStyle w:val="ListParagraph"/>
        <w:numPr>
          <w:ilvl w:val="0"/>
          <w:numId w:val="8"/>
        </w:numPr>
        <w:rPr>
          <w:del w:id="205" w:author="DELL" w:date="2025-06-29T23:44:00Z"/>
        </w:rPr>
      </w:pPr>
      <w:r>
        <w:t>Dashboard widgets for reportin</w:t>
      </w:r>
      <w:ins w:id="206" w:author="DELL" w:date="2025-06-29T23:44:00Z">
        <w:r w:rsidR="006C0B1E">
          <w:t>g</w:t>
        </w:r>
      </w:ins>
      <w:del w:id="207" w:author="DELL" w:date="2025-06-29T23:44:00Z">
        <w:r w:rsidDel="006C0B1E">
          <w:delText>g</w:delText>
        </w:r>
      </w:del>
    </w:p>
    <w:p w:rsidR="005324CB" w:rsidRDefault="005324CB" w:rsidP="006C0B1E">
      <w:pPr>
        <w:pStyle w:val="ListParagraph"/>
        <w:numPr>
          <w:ilvl w:val="0"/>
          <w:numId w:val="8"/>
        </w:numPr>
        <w:pPrChange w:id="208" w:author="DELL" w:date="2025-06-29T23:44:00Z">
          <w:pPr/>
        </w:pPrChange>
      </w:pPr>
    </w:p>
    <w:p w:rsidR="005324CB" w:rsidRDefault="005324CB"/>
    <w:p w:rsidR="005324CB" w:rsidDel="006C0B1E" w:rsidRDefault="0039254B">
      <w:pPr>
        <w:rPr>
          <w:del w:id="209" w:author="DELL" w:date="2025-06-29T23:45:00Z"/>
        </w:rPr>
      </w:pPr>
      <w:r>
        <w:lastRenderedPageBreak/>
        <w:t>4.2 Software Interface</w:t>
      </w:r>
    </w:p>
    <w:p w:rsidR="005324CB" w:rsidRDefault="005324CB"/>
    <w:p w:rsidR="005324CB" w:rsidDel="006C0B1E" w:rsidRDefault="0039254B" w:rsidP="007B665C">
      <w:pPr>
        <w:pStyle w:val="ListParagraph"/>
        <w:numPr>
          <w:ilvl w:val="0"/>
          <w:numId w:val="9"/>
        </w:numPr>
        <w:rPr>
          <w:del w:id="210" w:author="DELL" w:date="2025-06-29T23:45:00Z"/>
        </w:rPr>
      </w:pPr>
      <w:r>
        <w:t>Frontend: HTML/CSS/JavaScript</w:t>
      </w:r>
    </w:p>
    <w:p w:rsidR="005324CB" w:rsidRDefault="005324CB" w:rsidP="006C0B1E">
      <w:pPr>
        <w:pStyle w:val="ListParagraph"/>
        <w:numPr>
          <w:ilvl w:val="0"/>
          <w:numId w:val="9"/>
        </w:numPr>
        <w:pPrChange w:id="211" w:author="DELL" w:date="2025-06-29T23:45:00Z">
          <w:pPr/>
        </w:pPrChange>
      </w:pPr>
    </w:p>
    <w:p w:rsidR="005324CB" w:rsidDel="006C0B1E" w:rsidRDefault="0039254B" w:rsidP="007B665C">
      <w:pPr>
        <w:pStyle w:val="ListParagraph"/>
        <w:numPr>
          <w:ilvl w:val="0"/>
          <w:numId w:val="9"/>
        </w:numPr>
        <w:rPr>
          <w:del w:id="212" w:author="DELL" w:date="2025-06-29T23:45:00Z"/>
        </w:rPr>
      </w:pPr>
      <w:r>
        <w:t>Backend: Python</w:t>
      </w:r>
    </w:p>
    <w:p w:rsidR="005324CB" w:rsidRDefault="005324CB" w:rsidP="006C0B1E">
      <w:pPr>
        <w:pStyle w:val="ListParagraph"/>
        <w:numPr>
          <w:ilvl w:val="0"/>
          <w:numId w:val="9"/>
        </w:numPr>
        <w:pPrChange w:id="213" w:author="DELL" w:date="2025-06-29T23:45:00Z">
          <w:pPr/>
        </w:pPrChange>
      </w:pPr>
    </w:p>
    <w:p w:rsidR="005324CB" w:rsidRDefault="0039254B" w:rsidP="00974D6E">
      <w:pPr>
        <w:pStyle w:val="ListParagraph"/>
        <w:numPr>
          <w:ilvl w:val="0"/>
          <w:numId w:val="9"/>
        </w:numPr>
      </w:pPr>
      <w:r>
        <w:t>Database: MySQL (via XAMPP)</w:t>
      </w:r>
    </w:p>
    <w:p w:rsidR="00852324" w:rsidRDefault="0039254B">
      <w:r>
        <w:t>5. Use Case Diagram</w:t>
      </w:r>
      <w:customXmlInsRangeStart w:id="214" w:author="DELL" w:date="2025-06-30T06:20:00Z"/>
      <w:sdt>
        <w:sdtPr>
          <w:id w:val="1165278330"/>
          <w:citation/>
        </w:sdtPr>
        <w:sdtContent>
          <w:customXmlInsRangeEnd w:id="214"/>
          <w:ins w:id="215" w:author="DELL" w:date="2025-06-30T06:20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hos12 \l 2057 </w:instrText>
            </w:r>
          </w:ins>
          <w:r w:rsidR="001A2385">
            <w:fldChar w:fldCharType="separate"/>
          </w:r>
          <w:ins w:id="216" w:author="DELL" w:date="2025-06-30T06:20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217" w:author="DELL" w:date="2025-06-30T06:20:00Z">
                  <w:rPr>
                    <w:rFonts w:eastAsia="Times New Roman"/>
                  </w:rPr>
                </w:rPrChange>
              </w:rPr>
              <w:t>(hostmann, 2012)</w:t>
            </w:r>
            <w:r w:rsidR="001A2385">
              <w:fldChar w:fldCharType="end"/>
            </w:r>
          </w:ins>
          <w:customXmlInsRangeStart w:id="218" w:author="DELL" w:date="2025-06-30T06:20:00Z"/>
        </w:sdtContent>
      </w:sdt>
      <w:customXmlInsRangeEnd w:id="218"/>
    </w:p>
    <w:p w:rsidR="005324CB" w:rsidRDefault="0085232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50FF1" wp14:editId="6E0166CA">
                <wp:simplePos x="0" y="0"/>
                <wp:positionH relativeFrom="margin">
                  <wp:posOffset>1587580</wp:posOffset>
                </wp:positionH>
                <wp:positionV relativeFrom="paragraph">
                  <wp:posOffset>344584</wp:posOffset>
                </wp:positionV>
                <wp:extent cx="2650921" cy="4470458"/>
                <wp:effectExtent l="0" t="0" r="1651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921" cy="4470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852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50FF1" id="Rectangle 13" o:spid="_x0000_s1026" style="position:absolute;margin-left:125pt;margin-top:27.15pt;width:208.75pt;height:35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" fillcolor="white [3201]" strokecolor="black [3200]" strokeweight="2pt">
                <v:textbox>
                  <w:txbxContent>
                    <w:p w:rsidR="006C33F0" w:rsidRDefault="006C33F0" w:rsidP="0085232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E332F" wp14:editId="289E70A3">
                <wp:simplePos x="0" y="0"/>
                <wp:positionH relativeFrom="column">
                  <wp:posOffset>1929130</wp:posOffset>
                </wp:positionH>
                <wp:positionV relativeFrom="paragraph">
                  <wp:posOffset>287020</wp:posOffset>
                </wp:positionV>
                <wp:extent cx="2030095" cy="469265"/>
                <wp:effectExtent l="0" t="0" r="27305" b="260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852324">
                            <w:r>
                              <w:t>BOOK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E332F" id="Oval 23" o:spid="_x0000_s1027" style="position:absolute;margin-left:151.9pt;margin-top:22.6pt;width:159.85pt;height:3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" fillcolor="white [3201]" strokecolor="black [3200]" strokeweight="2pt">
                <v:textbox>
                  <w:txbxContent>
                    <w:p w:rsidR="006C33F0" w:rsidRDefault="006C33F0" w:rsidP="00852324">
                      <w:r>
                        <w:t>BOOK ROOM</w:t>
                      </w:r>
                    </w:p>
                  </w:txbxContent>
                </v:textbox>
              </v:oval>
            </w:pict>
          </mc:Fallback>
        </mc:AlternateContent>
      </w:r>
      <w:r w:rsidR="0039254B">
        <w:t>Below is the generated use case diagram that represents the interaction between the system and its users:</w:t>
      </w:r>
    </w:p>
    <w:p w:rsidR="005324CB" w:rsidRPr="00872C6D" w:rsidRDefault="00852324">
      <w:pPr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614C26" wp14:editId="5FB33FEB">
                <wp:simplePos x="0" y="0"/>
                <wp:positionH relativeFrom="column">
                  <wp:posOffset>1082005</wp:posOffset>
                </wp:positionH>
                <wp:positionV relativeFrom="paragraph">
                  <wp:posOffset>10982</wp:posOffset>
                </wp:positionV>
                <wp:extent cx="1903706" cy="209725"/>
                <wp:effectExtent l="57150" t="38100" r="5905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706" cy="2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03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85.2pt;margin-top:.85pt;width:149.9pt;height:16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80CC9" wp14:editId="1BFF62DF">
                <wp:simplePos x="0" y="0"/>
                <wp:positionH relativeFrom="column">
                  <wp:posOffset>585471</wp:posOffset>
                </wp:positionH>
                <wp:positionV relativeFrom="paragraph">
                  <wp:posOffset>178788</wp:posOffset>
                </wp:positionV>
                <wp:extent cx="448897" cy="435032"/>
                <wp:effectExtent l="19050" t="19050" r="27940" b="22225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16" flipH="1">
                          <a:off x="0" y="0"/>
                          <a:ext cx="448897" cy="435032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8523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80CC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8" type="#_x0000_t96" style="position:absolute;margin-left:46.1pt;margin-top:14.1pt;width:35.35pt;height:34.25pt;rotation:-201541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" adj="15510" fillcolor="white [3201]" strokecolor="black [3200]" strokeweight="2pt">
                <v:textbox>
                  <w:txbxContent>
                    <w:p w:rsidR="006C33F0" w:rsidRDefault="006C33F0" w:rsidP="008523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24CB" w:rsidRDefault="0085232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579C4" wp14:editId="10BD27C0">
                <wp:simplePos x="0" y="0"/>
                <wp:positionH relativeFrom="column">
                  <wp:posOffset>1191237</wp:posOffset>
                </wp:positionH>
                <wp:positionV relativeFrom="paragraph">
                  <wp:posOffset>203152</wp:posOffset>
                </wp:positionV>
                <wp:extent cx="981512" cy="45719"/>
                <wp:effectExtent l="57150" t="76200" r="66675" b="1073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5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E958" id="Straight Arrow Connector 35" o:spid="_x0000_s1026" type="#_x0000_t32" style="position:absolute;margin-left:93.8pt;margin-top:16pt;width:77.3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AAB888" wp14:editId="077613B3">
                <wp:simplePos x="0" y="0"/>
                <wp:positionH relativeFrom="column">
                  <wp:posOffset>1812022</wp:posOffset>
                </wp:positionH>
                <wp:positionV relativeFrom="paragraph">
                  <wp:posOffset>85812</wp:posOffset>
                </wp:positionV>
                <wp:extent cx="2247265" cy="389564"/>
                <wp:effectExtent l="0" t="0" r="19685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389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852324">
                            <w:pPr>
                              <w:jc w:val="center"/>
                            </w:pPr>
                            <w:r>
                              <w:t>ORDER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AB888" id="Oval 36" o:spid="_x0000_s1029" style="position:absolute;margin-left:142.7pt;margin-top:6.75pt;width:176.95pt;height:3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" fillcolor="white [3201]" strokecolor="black [3200]" strokeweight="2pt">
                <v:textbox>
                  <w:txbxContent>
                    <w:p w:rsidR="006C33F0" w:rsidRDefault="006C33F0" w:rsidP="00852324">
                      <w:pPr>
                        <w:jc w:val="center"/>
                      </w:pPr>
                      <w:r>
                        <w:t>ORDER FOOD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E68C8" wp14:editId="0A66A7B0">
                <wp:simplePos x="0" y="0"/>
                <wp:positionH relativeFrom="column">
                  <wp:posOffset>5354955</wp:posOffset>
                </wp:positionH>
                <wp:positionV relativeFrom="paragraph">
                  <wp:posOffset>154940</wp:posOffset>
                </wp:positionV>
                <wp:extent cx="291465" cy="457200"/>
                <wp:effectExtent l="0" t="0" r="13335" b="19050"/>
                <wp:wrapNone/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EF6C" id="Smiley Face 14" o:spid="_x0000_s1026" type="#_x0000_t96" style="position:absolute;margin-left:421.65pt;margin-top:12.2pt;width:22.9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BB50D" wp14:editId="509D6A58">
                <wp:simplePos x="0" y="0"/>
                <wp:positionH relativeFrom="column">
                  <wp:posOffset>520065</wp:posOffset>
                </wp:positionH>
                <wp:positionV relativeFrom="paragraph">
                  <wp:posOffset>292100</wp:posOffset>
                </wp:positionV>
                <wp:extent cx="327660" cy="194310"/>
                <wp:effectExtent l="57150" t="38100" r="72390" b="914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0B70" id="Straight Connector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23pt" to="66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59BC5" wp14:editId="6C359A53">
                <wp:simplePos x="0" y="0"/>
                <wp:positionH relativeFrom="column">
                  <wp:posOffset>831273</wp:posOffset>
                </wp:positionH>
                <wp:positionV relativeFrom="paragraph">
                  <wp:posOffset>281190</wp:posOffset>
                </wp:positionV>
                <wp:extent cx="19183" cy="556313"/>
                <wp:effectExtent l="57150" t="19050" r="57150" b="914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" cy="5563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51A4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22.15pt" to="66.9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     </w:t>
      </w:r>
    </w:p>
    <w:p w:rsidR="00852324" w:rsidRDefault="007A4E2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4AD09" wp14:editId="3E7EE67F">
                <wp:simplePos x="0" y="0"/>
                <wp:positionH relativeFrom="column">
                  <wp:posOffset>829945</wp:posOffset>
                </wp:positionH>
                <wp:positionV relativeFrom="paragraph">
                  <wp:posOffset>13970</wp:posOffset>
                </wp:positionV>
                <wp:extent cx="360680" cy="137160"/>
                <wp:effectExtent l="38100" t="38100" r="77470" b="914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2BE26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1.1pt" to="93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23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A8A3B" wp14:editId="3745E27C">
                <wp:simplePos x="0" y="0"/>
                <wp:positionH relativeFrom="margin">
                  <wp:posOffset>1929468</wp:posOffset>
                </wp:positionH>
                <wp:positionV relativeFrom="paragraph">
                  <wp:posOffset>316271</wp:posOffset>
                </wp:positionV>
                <wp:extent cx="2248937" cy="561462"/>
                <wp:effectExtent l="0" t="0" r="18415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937" cy="5614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852324">
                            <w:pPr>
                              <w:jc w:val="center"/>
                            </w:pPr>
                            <w:r>
                              <w:t>CHECK –IN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A8A3B" id="Oval 26" o:spid="_x0000_s1030" style="position:absolute;margin-left:151.95pt;margin-top:24.9pt;width:177.1pt;height:44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" fillcolor="white [3201]" strokecolor="black [3200]" strokeweight="2pt">
                <v:textbox>
                  <w:txbxContent>
                    <w:p w:rsidR="006C33F0" w:rsidRDefault="006C33F0" w:rsidP="00852324">
                      <w:pPr>
                        <w:jc w:val="center"/>
                      </w:pPr>
                      <w:r>
                        <w:t>CHECK –IN CHECK 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23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E7BDA" wp14:editId="39B214A4">
                <wp:simplePos x="0" y="0"/>
                <wp:positionH relativeFrom="column">
                  <wp:posOffset>5497830</wp:posOffset>
                </wp:positionH>
                <wp:positionV relativeFrom="paragraph">
                  <wp:posOffset>220344</wp:posOffset>
                </wp:positionV>
                <wp:extent cx="0" cy="725805"/>
                <wp:effectExtent l="0" t="0" r="19050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5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DCDE" id="Straight Connector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pt,17.35pt" to="432.9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" strokecolor="#4579b8 [3044]"/>
            </w:pict>
          </mc:Fallback>
        </mc:AlternateContent>
      </w:r>
      <w:r w:rsidR="008523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EA520" wp14:editId="35A1BCC1">
                <wp:simplePos x="0" y="0"/>
                <wp:positionH relativeFrom="column">
                  <wp:posOffset>4926330</wp:posOffset>
                </wp:positionH>
                <wp:positionV relativeFrom="paragraph">
                  <wp:posOffset>134620</wp:posOffset>
                </wp:positionV>
                <wp:extent cx="571500" cy="400050"/>
                <wp:effectExtent l="38100" t="19050" r="7620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CD26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pt,10.6pt" to="432.9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52324" w:rsidRDefault="0085232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36A8C" wp14:editId="410B4E88">
                <wp:simplePos x="0" y="0"/>
                <wp:positionH relativeFrom="column">
                  <wp:posOffset>3640822</wp:posOffset>
                </wp:positionH>
                <wp:positionV relativeFrom="paragraph">
                  <wp:posOffset>320226</wp:posOffset>
                </wp:positionV>
                <wp:extent cx="1819939" cy="45719"/>
                <wp:effectExtent l="38100" t="76200" r="8890" b="1073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9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BAC4" id="Straight Arrow Connector 37" o:spid="_x0000_s1026" type="#_x0000_t32" style="position:absolute;margin-left:286.7pt;margin-top:25.2pt;width:143.3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090CB" wp14:editId="014FB057">
                <wp:simplePos x="0" y="0"/>
                <wp:positionH relativeFrom="column">
                  <wp:posOffset>5469256</wp:posOffset>
                </wp:positionH>
                <wp:positionV relativeFrom="paragraph">
                  <wp:posOffset>6349</wp:posOffset>
                </wp:positionV>
                <wp:extent cx="457200" cy="182880"/>
                <wp:effectExtent l="38100" t="38100" r="76200" b="838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E58B0" id="Straight Connector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.5pt" to="466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C9EFE" wp14:editId="6FDC689D">
                <wp:simplePos x="0" y="0"/>
                <wp:positionH relativeFrom="column">
                  <wp:posOffset>5509260</wp:posOffset>
                </wp:positionH>
                <wp:positionV relativeFrom="paragraph">
                  <wp:posOffset>257810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E90B2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20.3pt" to="433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63B61" wp14:editId="0540EB42">
                <wp:simplePos x="0" y="0"/>
                <wp:positionH relativeFrom="column">
                  <wp:posOffset>840105</wp:posOffset>
                </wp:positionH>
                <wp:positionV relativeFrom="paragraph">
                  <wp:posOffset>120650</wp:posOffset>
                </wp:positionV>
                <wp:extent cx="314325" cy="342900"/>
                <wp:effectExtent l="38100" t="19050" r="666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8FED0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9.5pt" to="90.9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DEF90" wp14:editId="2E2C1DB6">
                <wp:simplePos x="0" y="0"/>
                <wp:positionH relativeFrom="column">
                  <wp:posOffset>480060</wp:posOffset>
                </wp:positionH>
                <wp:positionV relativeFrom="paragraph">
                  <wp:posOffset>154941</wp:posOffset>
                </wp:positionV>
                <wp:extent cx="397510" cy="308610"/>
                <wp:effectExtent l="57150" t="19050" r="59690" b="914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375CA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2.2pt" to="69.1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</w:t>
      </w:r>
      <w:r w:rsidRPr="00852324">
        <w:t xml:space="preserve">                            </w:t>
      </w:r>
    </w:p>
    <w:p w:rsidR="00852324" w:rsidRDefault="00852324" w:rsidP="00852324">
      <w:pPr>
        <w:tabs>
          <w:tab w:val="right" w:pos="936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289D4" wp14:editId="76DE6C18">
                <wp:simplePos x="0" y="0"/>
                <wp:positionH relativeFrom="margin">
                  <wp:posOffset>3467686</wp:posOffset>
                </wp:positionH>
                <wp:positionV relativeFrom="paragraph">
                  <wp:posOffset>158457</wp:posOffset>
                </wp:positionV>
                <wp:extent cx="1835687" cy="2482948"/>
                <wp:effectExtent l="57150" t="38100" r="508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687" cy="2482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12B0" id="Straight Arrow Connector 42" o:spid="_x0000_s1026" type="#_x0000_t32" style="position:absolute;margin-left:273.05pt;margin-top:12.5pt;width:144.55pt;height:19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625041" wp14:editId="05ADD5FD">
                <wp:simplePos x="0" y="0"/>
                <wp:positionH relativeFrom="column">
                  <wp:posOffset>3523377</wp:posOffset>
                </wp:positionH>
                <wp:positionV relativeFrom="paragraph">
                  <wp:posOffset>165425</wp:posOffset>
                </wp:positionV>
                <wp:extent cx="1652276" cy="1191237"/>
                <wp:effectExtent l="38100" t="38100" r="6223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276" cy="119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E38A" id="Straight Arrow Connector 40" o:spid="_x0000_s1026" type="#_x0000_t32" style="position:absolute;margin-left:277.45pt;margin-top:13.05pt;width:130.1pt;height:93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6EE7F" wp14:editId="3428890E">
                <wp:simplePos x="0" y="0"/>
                <wp:positionH relativeFrom="column">
                  <wp:posOffset>3347207</wp:posOffset>
                </wp:positionH>
                <wp:positionV relativeFrom="paragraph">
                  <wp:posOffset>42731</wp:posOffset>
                </wp:positionV>
                <wp:extent cx="2097248" cy="760259"/>
                <wp:effectExtent l="38100" t="38100" r="55880" b="971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7248" cy="760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7121" id="Straight Arrow Connector 39" o:spid="_x0000_s1026" type="#_x0000_t32" style="position:absolute;margin-left:263.55pt;margin-top:3.35pt;width:165.15pt;height:59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EAEF0" wp14:editId="3E29E04A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468630" cy="462915"/>
                <wp:effectExtent l="38100" t="19050" r="64770" b="895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62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FCFCC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4.3pt,12.4pt" to="22.6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E4C13" wp14:editId="590962E5">
                <wp:simplePos x="0" y="0"/>
                <wp:positionH relativeFrom="column">
                  <wp:posOffset>4983479</wp:posOffset>
                </wp:positionH>
                <wp:positionV relativeFrom="paragraph">
                  <wp:posOffset>186055</wp:posOffset>
                </wp:positionV>
                <wp:extent cx="531495" cy="320040"/>
                <wp:effectExtent l="0" t="0" r="2095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F79E2" id="Straight Connector 1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pt,14.65pt" to="434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" strokecolor="#4579b8 [3044]"/>
            </w:pict>
          </mc:Fallback>
        </mc:AlternateContent>
      </w:r>
      <w:r>
        <w:t>GUEST</w:t>
      </w:r>
      <w:r>
        <w:tab/>
      </w:r>
    </w:p>
    <w:p w:rsidR="00852324" w:rsidRDefault="00852324" w:rsidP="00852324">
      <w:pPr>
        <w:tabs>
          <w:tab w:val="right" w:pos="936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3DDE8" wp14:editId="7304EAA4">
                <wp:simplePos x="0" y="0"/>
                <wp:positionH relativeFrom="column">
                  <wp:posOffset>2019935</wp:posOffset>
                </wp:positionH>
                <wp:positionV relativeFrom="paragraph">
                  <wp:posOffset>90805</wp:posOffset>
                </wp:positionV>
                <wp:extent cx="1773555" cy="633730"/>
                <wp:effectExtent l="19050" t="38100" r="17145" b="330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3484">
                          <a:off x="0" y="0"/>
                          <a:ext cx="1773555" cy="633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852324">
                            <w:pPr>
                              <w:jc w:val="center"/>
                            </w:pPr>
                            <w:r>
                              <w:t>MANAGE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3DDE8" id="Oval 32" o:spid="_x0000_s1031" style="position:absolute;margin-left:159.05pt;margin-top:7.15pt;width:139.65pt;height:49.9pt;rotation:51717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" fillcolor="white [3201]" strokecolor="black [3200]" strokeweight="2pt">
                <v:textbox>
                  <w:txbxContent>
                    <w:p w:rsidR="006C33F0" w:rsidRDefault="006C33F0" w:rsidP="00852324">
                      <w:pPr>
                        <w:jc w:val="center"/>
                      </w:pPr>
                      <w:r>
                        <w:t>MANAGE BOOKING</w:t>
                      </w:r>
                    </w:p>
                  </w:txbxContent>
                </v:textbox>
              </v:oval>
            </w:pict>
          </mc:Fallback>
        </mc:AlternateContent>
      </w:r>
    </w:p>
    <w:p w:rsidR="00852324" w:rsidRDefault="00852324" w:rsidP="00852324">
      <w:pPr>
        <w:tabs>
          <w:tab w:val="center" w:pos="4680"/>
          <w:tab w:val="left" w:pos="775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A7BDC" wp14:editId="0D5E5827">
                <wp:simplePos x="0" y="0"/>
                <wp:positionH relativeFrom="column">
                  <wp:posOffset>3582099</wp:posOffset>
                </wp:positionH>
                <wp:positionV relativeFrom="paragraph">
                  <wp:posOffset>148171</wp:posOffset>
                </wp:positionV>
                <wp:extent cx="0" cy="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7FFCE" id="Straight Arrow Connector 38" o:spid="_x0000_s1026" type="#_x0000_t32" style="position:absolute;margin-left:282.05pt;margin-top:11.65pt;width:0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KN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" strokecolor="#4579b8 [3044]">
                <v:stroke endarrow="block"/>
              </v:shape>
            </w:pict>
          </mc:Fallback>
        </mc:AlternateContent>
      </w:r>
      <w:r>
        <w:tab/>
        <w:t>EQDDDWC</w:t>
      </w:r>
      <w:r>
        <w:tab/>
        <w:t>LODGE STAF</w:t>
      </w:r>
    </w:p>
    <w:p w:rsidR="00852324" w:rsidRDefault="00852324" w:rsidP="00852324">
      <w:pPr>
        <w:tabs>
          <w:tab w:val="right" w:pos="936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BADCB" wp14:editId="5F9720E8">
                <wp:simplePos x="0" y="0"/>
                <wp:positionH relativeFrom="column">
                  <wp:posOffset>4061997</wp:posOffset>
                </wp:positionH>
                <wp:positionV relativeFrom="paragraph">
                  <wp:posOffset>82843</wp:posOffset>
                </wp:positionV>
                <wp:extent cx="1453076" cy="252486"/>
                <wp:effectExtent l="38100" t="38100" r="71120" b="908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076" cy="2524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D2F7E" id="Straight Connector 3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5pt,6.5pt" to="434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  <w:t>SYSTEM</w:t>
      </w:r>
    </w:p>
    <w:p w:rsidR="00852324" w:rsidRDefault="0085232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F87F8" wp14:editId="1DE029C2">
                <wp:simplePos x="0" y="0"/>
                <wp:positionH relativeFrom="margin">
                  <wp:posOffset>2079090</wp:posOffset>
                </wp:positionH>
                <wp:positionV relativeFrom="paragraph">
                  <wp:posOffset>19548</wp:posOffset>
                </wp:positionV>
                <wp:extent cx="1771650" cy="597663"/>
                <wp:effectExtent l="19050" t="38100" r="19050" b="311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4396">
                          <a:off x="0" y="0"/>
                          <a:ext cx="1771650" cy="597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852324">
                            <w:r>
                              <w:t>MANAGE GUEST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F87F8" id="Oval 29" o:spid="_x0000_s1032" style="position:absolute;margin-left:163.7pt;margin-top:1.55pt;width:139.5pt;height:47.05pt;rotation:-301033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" fillcolor="white [3201]" strokecolor="black [3200]" strokeweight="2pt">
                <v:textbox>
                  <w:txbxContent>
                    <w:p w:rsidR="006C33F0" w:rsidRDefault="006C33F0" w:rsidP="00852324">
                      <w:r>
                        <w:t>MANAGE GUEST SERVICES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2324" w:rsidRDefault="00852324"/>
    <w:p w:rsidR="00852324" w:rsidRDefault="00852324">
      <w:del w:id="219" w:author="DELL" w:date="2025-06-29T23:59:00Z">
        <w:r w:rsidDel="003B4524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2734811</wp:posOffset>
                  </wp:positionH>
                  <wp:positionV relativeFrom="paragraph">
                    <wp:posOffset>1196473</wp:posOffset>
                  </wp:positionV>
                  <wp:extent cx="1996085" cy="335385"/>
                  <wp:effectExtent l="0" t="0" r="42545" b="83820"/>
                  <wp:wrapNone/>
                  <wp:docPr id="41" name="Straight Arrow Connector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996085" cy="335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6AEC888" id="Straight Arrow Connector 41" o:spid="_x0000_s1026" type="#_x0000_t32" style="position:absolute;margin-left:215.35pt;margin-top:94.2pt;width:157.15pt;height:2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" strokecolor="#4579b8 [3044]">
                  <v:stroke endarrow="block"/>
                </v:shape>
              </w:pict>
            </mc:Fallback>
          </mc:AlternateContent>
        </w:r>
      </w:del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F6215" wp14:editId="1072A4DC">
                <wp:simplePos x="0" y="0"/>
                <wp:positionH relativeFrom="column">
                  <wp:posOffset>1929765</wp:posOffset>
                </wp:positionH>
                <wp:positionV relativeFrom="paragraph">
                  <wp:posOffset>230505</wp:posOffset>
                </wp:positionV>
                <wp:extent cx="1972310" cy="641350"/>
                <wp:effectExtent l="19050" t="19050" r="2794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667">
                          <a:off x="0" y="0"/>
                          <a:ext cx="197231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852324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F6215" id="Oval 30" o:spid="_x0000_s1033" style="position:absolute;margin-left:151.95pt;margin-top:18.15pt;width:155.3pt;height:50.5pt;rotation:23993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" fillcolor="white [3201]" strokecolor="black [3200]" strokeweight="2pt">
                <v:textbox>
                  <w:txbxContent>
                    <w:p w:rsidR="006C33F0" w:rsidRDefault="006C33F0" w:rsidP="00852324">
                      <w:pPr>
                        <w:jc w:val="center"/>
                      </w:pPr>
                      <w:r>
                        <w:t>GENERATE REPORT</w:t>
                      </w:r>
                    </w:p>
                  </w:txbxContent>
                </v:textbox>
              </v:oval>
            </w:pict>
          </mc:Fallback>
        </mc:AlternateContent>
      </w:r>
    </w:p>
    <w:p w:rsidR="006C0B1E" w:rsidRDefault="006C0B1E">
      <w:pPr>
        <w:rPr>
          <w:ins w:id="220" w:author="DELL" w:date="2025-06-29T23:49:00Z"/>
        </w:rPr>
      </w:pPr>
    </w:p>
    <w:p w:rsidR="006C0B1E" w:rsidRDefault="006C0B1E">
      <w:pPr>
        <w:rPr>
          <w:ins w:id="221" w:author="DELL" w:date="2025-06-29T23:49:00Z"/>
        </w:rPr>
      </w:pPr>
    </w:p>
    <w:p w:rsidR="006C0B1E" w:rsidRDefault="006C0B1E">
      <w:pPr>
        <w:rPr>
          <w:ins w:id="222" w:author="DELL" w:date="2025-06-29T23:49:00Z"/>
        </w:rPr>
      </w:pPr>
    </w:p>
    <w:p w:rsidR="006C0B1E" w:rsidRDefault="006C0B1E">
      <w:pPr>
        <w:rPr>
          <w:ins w:id="223" w:author="DELL" w:date="2025-06-29T23:49:00Z"/>
        </w:rPr>
      </w:pPr>
    </w:p>
    <w:p w:rsidR="006C0B1E" w:rsidRDefault="006C0B1E">
      <w:pPr>
        <w:rPr>
          <w:ins w:id="224" w:author="DELL" w:date="2025-06-29T23:49:00Z"/>
        </w:rPr>
      </w:pPr>
    </w:p>
    <w:p w:rsidR="006C0B1E" w:rsidRDefault="006C0B1E">
      <w:pPr>
        <w:rPr>
          <w:ins w:id="225" w:author="DELL" w:date="2025-06-29T23:50:00Z"/>
        </w:rPr>
      </w:pPr>
    </w:p>
    <w:p w:rsidR="006C0B1E" w:rsidRDefault="006C0B1E">
      <w:pPr>
        <w:rPr>
          <w:ins w:id="226" w:author="DELL" w:date="2025-06-29T23:50:00Z"/>
        </w:rPr>
      </w:pPr>
    </w:p>
    <w:p w:rsidR="005324CB" w:rsidRDefault="00852324">
      <w:del w:id="227" w:author="DELL" w:date="2025-06-29T23:50:00Z">
        <w:r w:rsidDel="006C0B1E">
          <w:delText>Use Case Explanation</w:delText>
        </w:r>
      </w:del>
    </w:p>
    <w:p w:rsidR="006C0B1E" w:rsidRDefault="006C0B1E">
      <w:pPr>
        <w:rPr>
          <w:ins w:id="228" w:author="DELL" w:date="2025-06-29T23:50:00Z"/>
        </w:rPr>
      </w:pPr>
      <w:ins w:id="229" w:author="DELL" w:date="2025-06-29T23:50:00Z">
        <w:r>
          <w:t>USE CASE EXPLANATION</w:t>
        </w:r>
      </w:ins>
    </w:p>
    <w:p w:rsidR="005324CB" w:rsidRDefault="0039254B">
      <w:r>
        <w:lastRenderedPageBreak/>
        <w:t>Guest interacts with the system to:</w:t>
      </w:r>
    </w:p>
    <w:p w:rsidR="005324CB" w:rsidRDefault="0039254B" w:rsidP="00E60DA7">
      <w:pPr>
        <w:pStyle w:val="ListParagraph"/>
        <w:numPr>
          <w:ilvl w:val="0"/>
          <w:numId w:val="10"/>
        </w:numPr>
      </w:pPr>
      <w:r>
        <w:t>Book Room</w:t>
      </w:r>
    </w:p>
    <w:p w:rsidR="005324CB" w:rsidRDefault="0039254B" w:rsidP="00E60DA7">
      <w:pPr>
        <w:pStyle w:val="ListParagraph"/>
        <w:numPr>
          <w:ilvl w:val="0"/>
          <w:numId w:val="10"/>
        </w:numPr>
      </w:pPr>
      <w:r>
        <w:t>Order Food</w:t>
      </w:r>
    </w:p>
    <w:p w:rsidR="005324CB" w:rsidRDefault="0039254B" w:rsidP="003B4524">
      <w:pPr>
        <w:ind w:left="360"/>
        <w:pPrChange w:id="230" w:author="DELL" w:date="2025-06-30T00:02:00Z">
          <w:pPr>
            <w:pStyle w:val="ListParagraph"/>
            <w:numPr>
              <w:numId w:val="10"/>
            </w:numPr>
            <w:ind w:hanging="360"/>
          </w:pPr>
        </w:pPrChange>
      </w:pPr>
      <w:r>
        <w:t xml:space="preserve">Lodge Staff interacts with the system </w:t>
      </w:r>
      <w:ins w:id="231" w:author="DELL" w:date="2025-06-30T00:02:00Z">
        <w:r w:rsidR="003B4524">
          <w:t>by</w:t>
        </w:r>
      </w:ins>
      <w:del w:id="232" w:author="DELL" w:date="2025-06-30T00:02:00Z">
        <w:r w:rsidDel="003B4524">
          <w:delText>to:</w:delText>
        </w:r>
      </w:del>
    </w:p>
    <w:p w:rsidR="005324CB" w:rsidRDefault="0039254B" w:rsidP="00E60DA7">
      <w:pPr>
        <w:pStyle w:val="ListParagraph"/>
        <w:numPr>
          <w:ilvl w:val="0"/>
          <w:numId w:val="10"/>
        </w:numPr>
      </w:pPr>
      <w:r>
        <w:t>Manage Bookings</w:t>
      </w:r>
    </w:p>
    <w:p w:rsidR="005324CB" w:rsidRDefault="0039254B" w:rsidP="00E60DA7">
      <w:pPr>
        <w:pStyle w:val="ListParagraph"/>
        <w:numPr>
          <w:ilvl w:val="0"/>
          <w:numId w:val="10"/>
        </w:numPr>
      </w:pPr>
      <w:r>
        <w:t>Perform Check-in/Check-out</w:t>
      </w:r>
    </w:p>
    <w:p w:rsidR="005324CB" w:rsidRDefault="0039254B" w:rsidP="00E60DA7">
      <w:pPr>
        <w:pStyle w:val="ListParagraph"/>
        <w:numPr>
          <w:ilvl w:val="0"/>
          <w:numId w:val="10"/>
        </w:numPr>
      </w:pPr>
      <w:r>
        <w:t>Manage Guest Services</w:t>
      </w:r>
    </w:p>
    <w:p w:rsidR="006C0B1E" w:rsidRDefault="0039254B" w:rsidP="006C0B1E">
      <w:pPr>
        <w:pStyle w:val="ListParagraph"/>
        <w:numPr>
          <w:ilvl w:val="0"/>
          <w:numId w:val="10"/>
        </w:numPr>
        <w:rPr>
          <w:ins w:id="233" w:author="DELL" w:date="2025-06-29T23:47:00Z"/>
        </w:rPr>
        <w:pPrChange w:id="234" w:author="DELL" w:date="2025-06-29T23:47:00Z">
          <w:pPr/>
        </w:pPrChange>
      </w:pPr>
      <w:r>
        <w:t>Generate Report</w:t>
      </w:r>
    </w:p>
    <w:p w:rsidR="005324CB" w:rsidDel="006C0B1E" w:rsidRDefault="00D44DDB" w:rsidP="006C0B1E">
      <w:pPr>
        <w:rPr>
          <w:del w:id="235" w:author="DELL" w:date="2025-06-29T23:47:00Z"/>
        </w:rPr>
        <w:pPrChange w:id="236" w:author="DELL" w:date="2025-06-29T23:47:00Z">
          <w:pPr>
            <w:pStyle w:val="ListParagraph"/>
            <w:numPr>
              <w:numId w:val="10"/>
            </w:numPr>
            <w:ind w:hanging="360"/>
          </w:pPr>
        </w:pPrChange>
      </w:pPr>
      <w:ins w:id="237" w:author="DELL" w:date="2025-06-30T01:52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74976" behindDoc="0" locked="0" layoutInCell="1" allowOverlap="1" wp14:anchorId="27633108" wp14:editId="235CCF55">
                  <wp:simplePos x="0" y="0"/>
                  <wp:positionH relativeFrom="column">
                    <wp:posOffset>4141470</wp:posOffset>
                  </wp:positionH>
                  <wp:positionV relativeFrom="paragraph">
                    <wp:posOffset>154305</wp:posOffset>
                  </wp:positionV>
                  <wp:extent cx="1513303" cy="963637"/>
                  <wp:effectExtent l="0" t="0" r="48895" b="65405"/>
                  <wp:wrapNone/>
                  <wp:docPr id="127" name="Straight Arrow Connector 1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513303" cy="963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970ECB3" id="Straight Arrow Connector 127" o:spid="_x0000_s1026" type="#_x0000_t32" style="position:absolute;margin-left:326.1pt;margin-top:12.15pt;width:119.15pt;height:75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" strokecolor="black [3040]">
                  <v:stroke endarrow="block"/>
                </v:shape>
              </w:pict>
            </mc:Fallback>
          </mc:AlternateContent>
        </w:r>
      </w:ins>
      <w:del w:id="238" w:author="DELL" w:date="2025-06-29T23:47:00Z">
        <w:r w:rsidR="0039254B" w:rsidDel="006C0B1E">
          <w:delText>s</w:delText>
        </w:r>
      </w:del>
    </w:p>
    <w:p w:rsidR="00E60DA7" w:rsidRDefault="006C236D" w:rsidP="006C0B1E">
      <w:pPr>
        <w:rPr>
          <w:ins w:id="239" w:author="DELL" w:date="2025-06-29T23:46:00Z"/>
        </w:rPr>
        <w:pPrChange w:id="240" w:author="DELL" w:date="2025-06-29T23:47:00Z">
          <w:pPr/>
        </w:pPrChange>
      </w:pPr>
      <w:del w:id="241" w:author="DELL" w:date="2025-06-29T23:47:00Z">
        <w:r w:rsidDel="006C0B1E">
          <w:delText>2. CLASS DIAGRAM</w:delText>
        </w:r>
      </w:del>
    </w:p>
    <w:p w:rsidR="006C0B1E" w:rsidRDefault="00D44DDB">
      <w:pPr>
        <w:rPr>
          <w:ins w:id="242" w:author="DELL" w:date="2025-06-29T23:46:00Z"/>
        </w:rPr>
      </w:pPr>
      <w:ins w:id="243" w:author="DELL" w:date="2025-06-30T01:46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1667022</wp:posOffset>
                  </wp:positionH>
                  <wp:positionV relativeFrom="paragraph">
                    <wp:posOffset>63207</wp:posOffset>
                  </wp:positionV>
                  <wp:extent cx="1329250" cy="808892"/>
                  <wp:effectExtent l="0" t="38100" r="61595" b="29845"/>
                  <wp:wrapNone/>
                  <wp:docPr id="124" name="Straight Arrow Connector 1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329250" cy="808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220B86B" id="Straight Arrow Connector 124" o:spid="_x0000_s1026" type="#_x0000_t32" style="position:absolute;margin-left:131.25pt;margin-top:5pt;width:104.65pt;height:63.7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" strokecolor="black [3040]">
                  <v:stroke endarrow="block"/>
                </v:shape>
              </w:pict>
            </mc:Fallback>
          </mc:AlternateContent>
        </w:r>
      </w:ins>
      <w:r w:rsidR="006C0B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015291" wp14:editId="74C95811">
                <wp:simplePos x="0" y="0"/>
                <wp:positionH relativeFrom="column">
                  <wp:posOffset>3017227</wp:posOffset>
                </wp:positionH>
                <wp:positionV relativeFrom="paragraph">
                  <wp:posOffset>-517232</wp:posOffset>
                </wp:positionV>
                <wp:extent cx="1123950" cy="155301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5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717A8B">
                            <w:r>
                              <w:t>BOOKING.</w:t>
                            </w:r>
                          </w:p>
                          <w:p w:rsidR="006C33F0" w:rsidRDefault="006C33F0" w:rsidP="00717A8B">
                            <w:r>
                              <w:t>Booking Id</w:t>
                            </w:r>
                          </w:p>
                          <w:p w:rsidR="006C33F0" w:rsidRDefault="006C33F0" w:rsidP="00717A8B">
                            <w:r>
                              <w:t>Guest ID</w:t>
                            </w:r>
                          </w:p>
                          <w:p w:rsidR="006C33F0" w:rsidRDefault="006C33F0" w:rsidP="00717A8B">
                            <w:r>
                              <w:t>Room number</w:t>
                            </w:r>
                          </w:p>
                          <w:p w:rsidR="006C33F0" w:rsidRDefault="006C33F0" w:rsidP="00717A8B">
                            <w:r>
                              <w:t>Dates</w:t>
                            </w:r>
                          </w:p>
                          <w:p w:rsidR="006C33F0" w:rsidRDefault="006C33F0" w:rsidP="00717A8B"/>
                          <w:p w:rsidR="006C33F0" w:rsidRDefault="006C33F0" w:rsidP="00717A8B"/>
                          <w:p w:rsidR="006C33F0" w:rsidRDefault="006C33F0" w:rsidP="00717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15291" id="Rectangle 46" o:spid="_x0000_s1034" style="position:absolute;margin-left:237.6pt;margin-top:-40.75pt;width:88.5pt;height:12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" fillcolor="white [3201]" strokecolor="black [3200]" strokeweight="2pt">
                <v:textbox>
                  <w:txbxContent>
                    <w:p w:rsidR="006C33F0" w:rsidRDefault="006C33F0" w:rsidP="00717A8B">
                      <w:r>
                        <w:t>BOOKING.</w:t>
                      </w:r>
                    </w:p>
                    <w:p w:rsidR="006C33F0" w:rsidRDefault="006C33F0" w:rsidP="00717A8B">
                      <w:r>
                        <w:t>Booking Id</w:t>
                      </w:r>
                    </w:p>
                    <w:p w:rsidR="006C33F0" w:rsidRDefault="006C33F0" w:rsidP="00717A8B">
                      <w:r>
                        <w:t>Guest ID</w:t>
                      </w:r>
                    </w:p>
                    <w:p w:rsidR="006C33F0" w:rsidRDefault="006C33F0" w:rsidP="00717A8B">
                      <w:r>
                        <w:t>Room number</w:t>
                      </w:r>
                    </w:p>
                    <w:p w:rsidR="006C33F0" w:rsidRDefault="006C33F0" w:rsidP="00717A8B">
                      <w:r>
                        <w:t>Dates</w:t>
                      </w:r>
                    </w:p>
                    <w:p w:rsidR="006C33F0" w:rsidRDefault="006C33F0" w:rsidP="00717A8B"/>
                    <w:p w:rsidR="006C33F0" w:rsidRDefault="006C33F0" w:rsidP="00717A8B"/>
                    <w:p w:rsidR="006C33F0" w:rsidRDefault="006C33F0" w:rsidP="00717A8B"/>
                  </w:txbxContent>
                </v:textbox>
              </v:rect>
            </w:pict>
          </mc:Fallback>
        </mc:AlternateContent>
      </w:r>
    </w:p>
    <w:p w:rsidR="006C0B1E" w:rsidRDefault="006C0B1E"/>
    <w:p w:rsidR="00717A8B" w:rsidRDefault="00717A8B" w:rsidP="006C236D">
      <w:pPr>
        <w:tabs>
          <w:tab w:val="left" w:pos="3242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D3F141" wp14:editId="35DB129F">
                <wp:simplePos x="0" y="0"/>
                <wp:positionH relativeFrom="column">
                  <wp:posOffset>5213350</wp:posOffset>
                </wp:positionH>
                <wp:positionV relativeFrom="paragraph">
                  <wp:posOffset>115570</wp:posOffset>
                </wp:positionV>
                <wp:extent cx="1016000" cy="168275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68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717A8B">
                            <w:r>
                              <w:t>LODGESTAFF.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Staff ID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3F141" id="Rectangle 48" o:spid="_x0000_s1035" style="position:absolute;margin-left:410.5pt;margin-top:9.1pt;width:80pt;height:13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" fillcolor="white [3201]" strokecolor="black [3200]" strokeweight="2pt">
                <v:textbox>
                  <w:txbxContent>
                    <w:p w:rsidR="006C33F0" w:rsidRDefault="006C33F0" w:rsidP="00717A8B">
                      <w:r>
                        <w:t>LODGESTAFF.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Staff ID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Name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Role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62698" wp14:editId="59E35DF9">
                <wp:simplePos x="0" y="0"/>
                <wp:positionH relativeFrom="column">
                  <wp:posOffset>363166</wp:posOffset>
                </wp:positionH>
                <wp:positionV relativeFrom="paragraph">
                  <wp:posOffset>248381</wp:posOffset>
                </wp:positionV>
                <wp:extent cx="1374843" cy="1783404"/>
                <wp:effectExtent l="0" t="0" r="15875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843" cy="1783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GUEST.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Contact information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2698" id="Rectangle 47" o:spid="_x0000_s1036" style="position:absolute;margin-left:28.6pt;margin-top:19.55pt;width:108.25pt;height:14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" fillcolor="white [3201]" strokecolor="black [3200]" strokeweight="2pt">
                <v:textbox>
                  <w:txbxContent>
                    <w:p w:rsidR="006C33F0" w:rsidRDefault="006C33F0" w:rsidP="00717A8B">
                      <w:pPr>
                        <w:jc w:val="center"/>
                      </w:pPr>
                      <w:r>
                        <w:t>GUEST.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ID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Name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Contact information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236D">
        <w:tab/>
      </w:r>
    </w:p>
    <w:p w:rsidR="006C236D" w:rsidRDefault="00D44DDB" w:rsidP="006C236D">
      <w:pPr>
        <w:tabs>
          <w:tab w:val="left" w:pos="3242"/>
        </w:tabs>
      </w:pPr>
      <w:ins w:id="244" w:author="DELL" w:date="2025-06-30T01:48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72928" behindDoc="0" locked="0" layoutInCell="1" allowOverlap="1" wp14:anchorId="6F5C508A" wp14:editId="438AB425">
                  <wp:simplePos x="0" y="0"/>
                  <wp:positionH relativeFrom="column">
                    <wp:posOffset>2328203</wp:posOffset>
                  </wp:positionH>
                  <wp:positionV relativeFrom="paragraph">
                    <wp:posOffset>36096</wp:posOffset>
                  </wp:positionV>
                  <wp:extent cx="1194777" cy="2173459"/>
                  <wp:effectExtent l="0" t="38100" r="62865" b="17780"/>
                  <wp:wrapNone/>
                  <wp:docPr id="125" name="Straight Arrow Connector 1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194777" cy="2173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BE28A66" id="Straight Arrow Connector 125" o:spid="_x0000_s1026" type="#_x0000_t32" style="position:absolute;margin-left:183.3pt;margin-top:2.85pt;width:94.1pt;height:171.1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" strokecolor="black [3040]">
                  <v:stroke endarrow="block"/>
                </v:shape>
              </w:pict>
            </mc:Fallback>
          </mc:AlternateContent>
        </w:r>
      </w:ins>
      <w:del w:id="245" w:author="DELL" w:date="2025-06-29T23:47:00Z">
        <w:r w:rsidR="00717A8B" w:rsidDel="006C0B1E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3B2DCC94" wp14:editId="670E1B23">
                  <wp:simplePos x="0" y="0"/>
                  <wp:positionH relativeFrom="page">
                    <wp:posOffset>1352550</wp:posOffset>
                  </wp:positionH>
                  <wp:positionV relativeFrom="paragraph">
                    <wp:posOffset>205104</wp:posOffset>
                  </wp:positionV>
                  <wp:extent cx="1358900" cy="45719"/>
                  <wp:effectExtent l="0" t="0" r="12700" b="31115"/>
                  <wp:wrapNone/>
                  <wp:docPr id="51" name="Straight Arrow Connector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358900" cy="45719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F3CF3A" id="Straight Arrow Connector 51" o:spid="_x0000_s1026" type="#_x0000_t32" style="position:absolute;margin-left:106.5pt;margin-top:16.15pt;width:107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" strokecolor="#4579b8 [3044]">
                  <w10:wrap anchorx="page"/>
                </v:shape>
              </w:pict>
            </mc:Fallback>
          </mc:AlternateContent>
        </w:r>
      </w:del>
    </w:p>
    <w:p w:rsidR="006C236D" w:rsidRDefault="006C236D"/>
    <w:p w:rsidR="006C236D" w:rsidRDefault="00D44DDB">
      <w:ins w:id="246" w:author="DELL" w:date="2025-06-30T01:50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73952" behindDoc="0" locked="0" layoutInCell="1" allowOverlap="1" wp14:anchorId="7FA2827A" wp14:editId="18748FB6">
                  <wp:simplePos x="0" y="0"/>
                  <wp:positionH relativeFrom="column">
                    <wp:posOffset>2771335</wp:posOffset>
                  </wp:positionH>
                  <wp:positionV relativeFrom="paragraph">
                    <wp:posOffset>128856</wp:posOffset>
                  </wp:positionV>
                  <wp:extent cx="2433711" cy="1434612"/>
                  <wp:effectExtent l="0" t="38100" r="62230" b="32385"/>
                  <wp:wrapNone/>
                  <wp:docPr id="126" name="Straight Arrow Connector 1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433711" cy="1434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EA5FB0B" id="Straight Arrow Connector 126" o:spid="_x0000_s1026" type="#_x0000_t32" style="position:absolute;margin-left:218.2pt;margin-top:10.15pt;width:191.65pt;height:112.9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" strokecolor="black [3040]">
                  <v:stroke endarrow="block"/>
                </v:shape>
              </w:pict>
            </mc:Fallback>
          </mc:AlternateContent>
        </w:r>
      </w:ins>
    </w:p>
    <w:p w:rsidR="006C236D" w:rsidRDefault="006C236D"/>
    <w:p w:rsidR="006C236D" w:rsidRDefault="00D44DDB" w:rsidP="00D44DDB">
      <w:pPr>
        <w:tabs>
          <w:tab w:val="left" w:pos="6192"/>
        </w:tabs>
        <w:pPrChange w:id="247" w:author="DELL" w:date="2025-06-30T01:51:00Z">
          <w:pPr/>
        </w:pPrChange>
      </w:pPr>
      <w:ins w:id="248" w:author="DELL" w:date="2025-06-30T01:53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164710</wp:posOffset>
                  </wp:positionV>
                  <wp:extent cx="1280160" cy="541460"/>
                  <wp:effectExtent l="38100" t="0" r="15240" b="68580"/>
                  <wp:wrapNone/>
                  <wp:docPr id="288" name="Straight Arrow Connector 28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280160" cy="54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C5C21C5" id="Straight Arrow Connector 288" o:spid="_x0000_s1026" type="#_x0000_t32" style="position:absolute;margin-left:49.6pt;margin-top:12.95pt;width:100.8pt;height:42.65pt;flip:x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" strokecolor="black [3040]">
                  <v:stroke endarrow="block"/>
                  <w10:wrap anchorx="margin"/>
                </v:shape>
              </w:pict>
            </mc:Fallback>
          </mc:AlternateContent>
        </w:r>
      </w:ins>
      <w:ins w:id="249" w:author="DELL" w:date="2025-06-30T01:51:00Z">
        <w:r>
          <w:tab/>
        </w:r>
      </w:ins>
    </w:p>
    <w:p w:rsidR="006C236D" w:rsidRDefault="006C236D"/>
    <w:p w:rsidR="006C236D" w:rsidRDefault="00717A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B06CC6" wp14:editId="4149A49F">
                <wp:simplePos x="0" y="0"/>
                <wp:positionH relativeFrom="column">
                  <wp:posOffset>4085617</wp:posOffset>
                </wp:positionH>
                <wp:positionV relativeFrom="paragraph">
                  <wp:posOffset>94168</wp:posOffset>
                </wp:positionV>
                <wp:extent cx="1238426" cy="1880681"/>
                <wp:effectExtent l="0" t="0" r="19050" b="247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26" cy="1880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ROOM.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del w:id="250" w:author="DELL" w:date="2025-06-30T06:06:00Z">
                              <w:r w:rsidDel="0089332F">
                                <w:delText>status</w:delText>
                              </w:r>
                            </w:del>
                            <w:proofErr w:type="gramStart"/>
                            <w:ins w:id="251" w:author="DELL" w:date="2025-06-30T06:09:00Z">
                              <w:r w:rsidR="0089332F">
                                <w:t>status</w:t>
                              </w:r>
                            </w:ins>
                            <w:proofErr w:type="gramEnd"/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6CC6" id="Rectangle 50" o:spid="_x0000_s1037" style="position:absolute;margin-left:321.7pt;margin-top:7.4pt;width:97.5pt;height:14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" fillcolor="white [3201]" strokecolor="black [3200]" strokeweight="2pt">
                <v:textbox>
                  <w:txbxContent>
                    <w:p w:rsidR="006C33F0" w:rsidRDefault="006C33F0" w:rsidP="00717A8B">
                      <w:pPr>
                        <w:jc w:val="center"/>
                      </w:pPr>
                      <w:r>
                        <w:t>ROOM.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Number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Type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del w:id="252" w:author="DELL" w:date="2025-06-30T06:06:00Z">
                        <w:r w:rsidDel="0089332F">
                          <w:delText>status</w:delText>
                        </w:r>
                      </w:del>
                      <w:proofErr w:type="gramStart"/>
                      <w:ins w:id="253" w:author="DELL" w:date="2025-06-30T06:09:00Z">
                        <w:r w:rsidR="0089332F">
                          <w:t>status</w:t>
                        </w:r>
                      </w:ins>
                      <w:proofErr w:type="gramEnd"/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B7A92" wp14:editId="1C49F2E1">
                <wp:simplePos x="0" y="0"/>
                <wp:positionH relativeFrom="column">
                  <wp:posOffset>1595336</wp:posOffset>
                </wp:positionH>
                <wp:positionV relativeFrom="paragraph">
                  <wp:posOffset>275752</wp:posOffset>
                </wp:positionV>
                <wp:extent cx="1342417" cy="1861226"/>
                <wp:effectExtent l="0" t="0" r="1016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1861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SERVICES.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  <w:p w:rsidR="006C33F0" w:rsidRDefault="006C33F0" w:rsidP="00717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B7A92" id="Rectangle 49" o:spid="_x0000_s1038" style="position:absolute;margin-left:125.6pt;margin-top:21.7pt;width:105.7pt;height:14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" fillcolor="white [3201]" strokecolor="black [3200]" strokeweight="2pt">
                <v:textbox>
                  <w:txbxContent>
                    <w:p w:rsidR="006C33F0" w:rsidRDefault="006C33F0" w:rsidP="00717A8B">
                      <w:pPr>
                        <w:jc w:val="center"/>
                      </w:pPr>
                      <w:r>
                        <w:t>SERVICES.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ID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Name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  <w:r>
                        <w:t>Description</w:t>
                      </w: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  <w:p w:rsidR="006C33F0" w:rsidRDefault="006C33F0" w:rsidP="00717A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236D" w:rsidRDefault="006C236D"/>
    <w:p w:rsidR="006C236D" w:rsidRDefault="006C236D"/>
    <w:p w:rsidR="006C236D" w:rsidRDefault="006C236D"/>
    <w:p w:rsidR="006C236D" w:rsidRDefault="006C236D"/>
    <w:p w:rsidR="006C236D" w:rsidDel="0089332F" w:rsidRDefault="006C236D">
      <w:pPr>
        <w:rPr>
          <w:del w:id="254" w:author="DELL" w:date="2025-06-30T00:04:00Z"/>
        </w:rPr>
      </w:pPr>
    </w:p>
    <w:p w:rsidR="0089332F" w:rsidRDefault="0089332F">
      <w:pPr>
        <w:rPr>
          <w:ins w:id="255" w:author="DELL" w:date="2025-06-30T05:56:00Z"/>
        </w:rPr>
      </w:pPr>
    </w:p>
    <w:p w:rsidR="0089332F" w:rsidRDefault="0089332F">
      <w:pPr>
        <w:rPr>
          <w:ins w:id="256" w:author="DELL" w:date="2025-06-30T05:56:00Z"/>
        </w:rPr>
      </w:pPr>
    </w:p>
    <w:p w:rsidR="00440CC6" w:rsidRDefault="00440CC6">
      <w:pPr>
        <w:rPr>
          <w:ins w:id="257" w:author="DELL" w:date="2025-06-30T00:04:00Z"/>
        </w:rPr>
      </w:pPr>
      <w:ins w:id="258" w:author="DELL" w:date="2025-06-30T00:04:00Z">
        <w:r>
          <w:t xml:space="preserve">The above diagram its class diagram that provide </w:t>
        </w:r>
      </w:ins>
      <w:ins w:id="259" w:author="DELL" w:date="2025-06-30T00:05:00Z">
        <w:r>
          <w:t>an overview of the systems classes, their attributes, method</w:t>
        </w:r>
      </w:ins>
      <w:ins w:id="260" w:author="DELL" w:date="2025-06-30T00:06:00Z">
        <w:r>
          <w:t xml:space="preserve"> </w:t>
        </w:r>
      </w:ins>
      <w:ins w:id="261" w:author="DELL" w:date="2025-06-30T00:05:00Z">
        <w:r>
          <w:t>and relationships</w:t>
        </w:r>
      </w:ins>
      <w:ins w:id="262" w:author="DELL" w:date="2025-06-30T00:07:00Z">
        <w:r>
          <w:t>. It helps to understand the object- oriented design of the system.</w:t>
        </w:r>
      </w:ins>
      <w:customXmlInsRangeStart w:id="263" w:author="DELL" w:date="2025-06-30T06:20:00Z"/>
      <w:sdt>
        <w:sdtPr>
          <w:id w:val="294875201"/>
          <w:citation/>
        </w:sdtPr>
        <w:sdtContent>
          <w:customXmlInsRangeEnd w:id="263"/>
          <w:ins w:id="264" w:author="DELL" w:date="2025-06-30T06:20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keo15 \l 2057 </w:instrText>
            </w:r>
          </w:ins>
          <w:r w:rsidR="001A2385">
            <w:fldChar w:fldCharType="separate"/>
          </w:r>
          <w:ins w:id="265" w:author="DELL" w:date="2025-06-30T06:20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266" w:author="DELL" w:date="2025-06-30T06:20:00Z">
                  <w:rPr>
                    <w:rFonts w:eastAsia="Times New Roman"/>
                  </w:rPr>
                </w:rPrChange>
              </w:rPr>
              <w:t>(keogh, 2015)</w:t>
            </w:r>
            <w:r w:rsidR="001A2385">
              <w:fldChar w:fldCharType="end"/>
            </w:r>
          </w:ins>
          <w:customXmlInsRangeStart w:id="267" w:author="DELL" w:date="2025-06-30T06:20:00Z"/>
        </w:sdtContent>
      </w:sdt>
      <w:customXmlInsRangeEnd w:id="267"/>
    </w:p>
    <w:p w:rsidR="006C236D" w:rsidDel="00440CC6" w:rsidRDefault="006C236D">
      <w:pPr>
        <w:rPr>
          <w:del w:id="268" w:author="DELL" w:date="2025-06-30T00:08:00Z"/>
        </w:rPr>
      </w:pPr>
    </w:p>
    <w:p w:rsidR="00537795" w:rsidDel="00440CC6" w:rsidRDefault="00537795">
      <w:pPr>
        <w:rPr>
          <w:del w:id="269" w:author="DELL" w:date="2025-06-30T00:08:00Z"/>
        </w:rPr>
      </w:pPr>
    </w:p>
    <w:p w:rsidR="00537795" w:rsidDel="00440CC6" w:rsidRDefault="00537795">
      <w:pPr>
        <w:rPr>
          <w:del w:id="270" w:author="DELL" w:date="2025-06-30T00:08:00Z"/>
        </w:rPr>
      </w:pPr>
    </w:p>
    <w:p w:rsidR="00537795" w:rsidDel="00440CC6" w:rsidRDefault="00537795">
      <w:pPr>
        <w:rPr>
          <w:del w:id="271" w:author="DELL" w:date="2025-06-30T00:08:00Z"/>
        </w:rPr>
      </w:pPr>
    </w:p>
    <w:p w:rsidR="00537795" w:rsidDel="00440CC6" w:rsidRDefault="00537795">
      <w:pPr>
        <w:rPr>
          <w:del w:id="272" w:author="DELL" w:date="2025-06-30T00:08:00Z"/>
        </w:rPr>
      </w:pPr>
    </w:p>
    <w:p w:rsidR="006C236D" w:rsidRDefault="00717A8B">
      <w:r>
        <w:t>CLASS DIAGRAM DESCRIPTION</w:t>
      </w:r>
      <w:customXmlInsRangeStart w:id="273" w:author="DELL" w:date="2025-06-30T06:20:00Z"/>
      <w:sdt>
        <w:sdtPr>
          <w:id w:val="-14464034"/>
          <w:citation/>
        </w:sdtPr>
        <w:sdtContent>
          <w:customXmlInsRangeEnd w:id="273"/>
          <w:ins w:id="274" w:author="DELL" w:date="2025-06-30T06:20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Dei12 \l 2057 </w:instrText>
            </w:r>
          </w:ins>
          <w:r w:rsidR="001A2385">
            <w:fldChar w:fldCharType="separate"/>
          </w:r>
          <w:ins w:id="275" w:author="DELL" w:date="2025-06-30T06:20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276" w:author="DELL" w:date="2025-06-30T06:20:00Z">
                  <w:rPr>
                    <w:rFonts w:eastAsia="Times New Roman"/>
                  </w:rPr>
                </w:rPrChange>
              </w:rPr>
              <w:t>(H.M, 2012)</w:t>
            </w:r>
            <w:r w:rsidR="001A2385">
              <w:fldChar w:fldCharType="end"/>
            </w:r>
          </w:ins>
          <w:customXmlInsRangeStart w:id="277" w:author="DELL" w:date="2025-06-30T06:20:00Z"/>
        </w:sdtContent>
      </w:sdt>
      <w:customXmlInsRangeEnd w:id="277"/>
    </w:p>
    <w:p w:rsidR="00717A8B" w:rsidRDefault="00717A8B" w:rsidP="00440CC6">
      <w:pPr>
        <w:pStyle w:val="ListParagraph"/>
        <w:numPr>
          <w:ilvl w:val="0"/>
          <w:numId w:val="24"/>
        </w:numPr>
        <w:rPr>
          <w:ins w:id="278" w:author="DELL" w:date="2025-06-30T00:09:00Z"/>
        </w:rPr>
        <w:pPrChange w:id="279" w:author="DELL" w:date="2025-06-30T00:08:00Z">
          <w:pPr/>
        </w:pPrChange>
      </w:pPr>
      <w:r>
        <w:t xml:space="preserve">GUEST </w:t>
      </w:r>
      <w:ins w:id="280" w:author="DELL" w:date="2025-06-30T06:02:00Z">
        <w:r w:rsidR="0089332F">
          <w:t>this has attributes like ID, name and contact information</w:t>
        </w:r>
      </w:ins>
    </w:p>
    <w:p w:rsidR="00440CC6" w:rsidRDefault="00440CC6" w:rsidP="00440CC6">
      <w:pPr>
        <w:pStyle w:val="ListParagraph"/>
        <w:pPrChange w:id="281" w:author="DELL" w:date="2025-06-30T00:09:00Z">
          <w:pPr/>
        </w:pPrChange>
      </w:pPr>
    </w:p>
    <w:p w:rsidR="00717A8B" w:rsidRDefault="00717A8B" w:rsidP="0089332F">
      <w:pPr>
        <w:pStyle w:val="ListParagraph"/>
        <w:numPr>
          <w:ilvl w:val="0"/>
          <w:numId w:val="24"/>
        </w:numPr>
        <w:pPrChange w:id="282" w:author="DELL" w:date="2025-06-30T06:04:00Z">
          <w:pPr/>
        </w:pPrChange>
      </w:pPr>
      <w:r>
        <w:t>BOOKING</w:t>
      </w:r>
      <w:ins w:id="283" w:author="DELL" w:date="2025-06-30T06:03:00Z">
        <w:r w:rsidR="0089332F">
          <w:t xml:space="preserve"> this has attributes like booking ID, guest ID, room number and dates  </w:t>
        </w:r>
      </w:ins>
      <w:del w:id="284" w:author="DELL" w:date="2025-06-30T06:04:00Z">
        <w:r w:rsidDel="0089332F">
          <w:delText xml:space="preserve"> </w:delText>
        </w:r>
      </w:del>
    </w:p>
    <w:p w:rsidR="00717A8B" w:rsidRDefault="00717A8B" w:rsidP="00440CC6">
      <w:pPr>
        <w:pStyle w:val="ListParagraph"/>
        <w:numPr>
          <w:ilvl w:val="0"/>
          <w:numId w:val="24"/>
        </w:numPr>
        <w:rPr>
          <w:ins w:id="285" w:author="DELL" w:date="2025-06-30T00:09:00Z"/>
        </w:rPr>
        <w:pPrChange w:id="286" w:author="DELL" w:date="2025-06-30T00:09:00Z">
          <w:pPr/>
        </w:pPrChange>
      </w:pPr>
      <w:r>
        <w:t>LODGESTAFF</w:t>
      </w:r>
      <w:ins w:id="287" w:author="DELL" w:date="2025-06-30T06:06:00Z">
        <w:r w:rsidR="0089332F">
          <w:t xml:space="preserve"> this attributes like staff ID, name and role</w:t>
        </w:r>
      </w:ins>
    </w:p>
    <w:p w:rsidR="00440CC6" w:rsidRDefault="00440CC6" w:rsidP="00440CC6">
      <w:pPr>
        <w:pStyle w:val="ListParagraph"/>
        <w:pPrChange w:id="288" w:author="DELL" w:date="2025-06-30T00:09:00Z">
          <w:pPr/>
        </w:pPrChange>
      </w:pPr>
    </w:p>
    <w:p w:rsidR="00537795" w:rsidRDefault="00537795" w:rsidP="00440CC6">
      <w:pPr>
        <w:pStyle w:val="ListParagraph"/>
        <w:numPr>
          <w:ilvl w:val="0"/>
          <w:numId w:val="24"/>
        </w:numPr>
        <w:rPr>
          <w:ins w:id="289" w:author="DELL" w:date="2025-06-30T00:10:00Z"/>
        </w:rPr>
        <w:pPrChange w:id="290" w:author="DELL" w:date="2025-06-30T00:09:00Z">
          <w:pPr/>
        </w:pPrChange>
      </w:pPr>
      <w:r>
        <w:t>ROOM</w:t>
      </w:r>
      <w:ins w:id="291" w:author="DELL" w:date="2025-06-30T06:07:00Z">
        <w:r w:rsidR="0089332F">
          <w:t xml:space="preserve"> this has attribute like roo</w:t>
        </w:r>
      </w:ins>
      <w:ins w:id="292" w:author="DELL" w:date="2025-06-30T06:08:00Z">
        <w:r w:rsidR="0089332F">
          <w:t>m</w:t>
        </w:r>
      </w:ins>
      <w:ins w:id="293" w:author="DELL" w:date="2025-06-30T06:07:00Z">
        <w:r w:rsidR="0089332F">
          <w:t xml:space="preserve"> number, type and status</w:t>
        </w:r>
      </w:ins>
    </w:p>
    <w:p w:rsidR="00440CC6" w:rsidRDefault="00440CC6" w:rsidP="00440CC6">
      <w:pPr>
        <w:pStyle w:val="ListParagraph"/>
        <w:rPr>
          <w:ins w:id="294" w:author="DELL" w:date="2025-06-30T00:10:00Z"/>
        </w:rPr>
        <w:pPrChange w:id="295" w:author="DELL" w:date="2025-06-30T00:10:00Z">
          <w:pPr>
            <w:pStyle w:val="ListParagraph"/>
            <w:numPr>
              <w:numId w:val="24"/>
            </w:numPr>
            <w:ind w:hanging="360"/>
          </w:pPr>
        </w:pPrChange>
      </w:pPr>
    </w:p>
    <w:p w:rsidR="00440CC6" w:rsidRDefault="00440CC6" w:rsidP="00440CC6">
      <w:pPr>
        <w:pStyle w:val="ListParagraph"/>
        <w:numPr>
          <w:ilvl w:val="0"/>
          <w:numId w:val="24"/>
        </w:numPr>
        <w:rPr>
          <w:ins w:id="296" w:author="DELL" w:date="2025-06-30T00:09:00Z"/>
        </w:rPr>
        <w:pPrChange w:id="297" w:author="DELL" w:date="2025-06-30T00:09:00Z">
          <w:pPr/>
        </w:pPrChange>
      </w:pPr>
      <w:ins w:id="298" w:author="DELL" w:date="2025-06-30T00:10:00Z">
        <w:r>
          <w:t>SERVICES</w:t>
        </w:r>
      </w:ins>
      <w:ins w:id="299" w:author="DELL" w:date="2025-06-30T06:07:00Z">
        <w:r w:rsidR="0089332F">
          <w:t xml:space="preserve"> this has attributes like service ID, name  and description</w:t>
        </w:r>
      </w:ins>
    </w:p>
    <w:p w:rsidR="00440CC6" w:rsidRDefault="00440CC6" w:rsidP="00440CC6">
      <w:pPr>
        <w:pStyle w:val="ListParagraph"/>
        <w:rPr>
          <w:ins w:id="300" w:author="DELL" w:date="2025-06-30T00:09:00Z"/>
        </w:rPr>
        <w:pPrChange w:id="301" w:author="DELL" w:date="2025-06-30T00:09:00Z">
          <w:pPr>
            <w:pStyle w:val="ListParagraph"/>
            <w:numPr>
              <w:numId w:val="24"/>
            </w:numPr>
            <w:ind w:hanging="360"/>
          </w:pPr>
        </w:pPrChange>
      </w:pPr>
    </w:p>
    <w:p w:rsidR="00440CC6" w:rsidDel="00440CC6" w:rsidRDefault="00440CC6" w:rsidP="00440CC6">
      <w:pPr>
        <w:rPr>
          <w:del w:id="302" w:author="DELL" w:date="2025-06-30T00:11:00Z"/>
        </w:rPr>
        <w:pPrChange w:id="303" w:author="DELL" w:date="2025-06-30T00:10:00Z">
          <w:pPr/>
        </w:pPrChange>
      </w:pPr>
      <w:ins w:id="304" w:author="DELL" w:date="2025-06-30T00:12:00Z">
        <w:r>
          <w:t>6.</w:t>
        </w:r>
      </w:ins>
    </w:p>
    <w:p w:rsidR="00C55FF9" w:rsidRDefault="00F21C11">
      <w:pPr>
        <w:rPr>
          <w:ins w:id="305" w:author="DELL" w:date="2025-06-30T00:11:00Z"/>
        </w:rPr>
      </w:pPr>
      <w:r>
        <w:t>ENTITY RELATIONSHIP DIAGRAM</w:t>
      </w:r>
    </w:p>
    <w:p w:rsidR="00440CC6" w:rsidDel="00440CC6" w:rsidRDefault="00440CC6">
      <w:pPr>
        <w:rPr>
          <w:del w:id="306" w:author="DELL" w:date="2025-06-30T00:11:00Z"/>
        </w:rPr>
      </w:pPr>
    </w:p>
    <w:p w:rsidR="00F21C11" w:rsidDel="00440CC6" w:rsidRDefault="00F21C11" w:rsidP="00F21C11">
      <w:pPr>
        <w:spacing w:line="360" w:lineRule="auto"/>
        <w:rPr>
          <w:del w:id="307" w:author="DELL" w:date="2025-06-30T00:10:00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ERD depicts the logical structure of the databases, showing entities their attributes and their relationship</w:t>
      </w:r>
    </w:p>
    <w:p w:rsidR="00F71EAC" w:rsidRPr="00F21C11" w:rsidRDefault="00F71EAC" w:rsidP="00F21C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24139" wp14:editId="372CEE24">
                <wp:simplePos x="0" y="0"/>
                <wp:positionH relativeFrom="column">
                  <wp:posOffset>5473700</wp:posOffset>
                </wp:positionH>
                <wp:positionV relativeFrom="paragraph">
                  <wp:posOffset>205740</wp:posOffset>
                </wp:positionV>
                <wp:extent cx="914400" cy="1162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6C33F0">
                            <w:pPr>
                              <w:rPr>
                                <w:ins w:id="308" w:author="DELL" w:date="2025-06-30T00:56:00Z"/>
                              </w:rPr>
                              <w:pPrChange w:id="309" w:author="DELL" w:date="2025-06-30T00:58:00Z">
                                <w:pPr/>
                              </w:pPrChange>
                            </w:pPr>
                            <w:ins w:id="310" w:author="DELL" w:date="2025-06-30T00:58:00Z">
                              <w:r>
                                <w:t>ROOM</w:t>
                              </w:r>
                            </w:ins>
                          </w:p>
                          <w:p w:rsidR="006C33F0" w:rsidRDefault="006C33F0" w:rsidP="006C33F0">
                            <w:pPr>
                              <w:jc w:val="center"/>
                              <w:pPrChange w:id="311" w:author="DELL" w:date="2025-06-30T00:56:00Z">
                                <w:pPr/>
                              </w:pPrChange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24139" id="Rectangle 4" o:spid="_x0000_s1039" style="position:absolute;margin-left:431pt;margin-top:16.2pt;width:1in;height:9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" fillcolor="white [3201]" strokecolor="black [3200]" strokeweight="2pt">
                <v:textbox>
                  <w:txbxContent>
                    <w:p w:rsidR="006C33F0" w:rsidRDefault="006C33F0" w:rsidP="006C33F0">
                      <w:pPr>
                        <w:rPr>
                          <w:ins w:id="312" w:author="DELL" w:date="2025-06-30T00:56:00Z"/>
                        </w:rPr>
                        <w:pPrChange w:id="313" w:author="DELL" w:date="2025-06-30T00:58:00Z">
                          <w:pPr/>
                        </w:pPrChange>
                      </w:pPr>
                      <w:ins w:id="314" w:author="DELL" w:date="2025-06-30T00:58:00Z">
                        <w:r>
                          <w:t>ROOM</w:t>
                        </w:r>
                      </w:ins>
                    </w:p>
                    <w:p w:rsidR="006C33F0" w:rsidRDefault="006C33F0" w:rsidP="006C33F0">
                      <w:pPr>
                        <w:jc w:val="center"/>
                        <w:pPrChange w:id="315" w:author="DELL" w:date="2025-06-30T00:56:00Z">
                          <w:pPr/>
                        </w:pPrChange>
                      </w:pPr>
                    </w:p>
                  </w:txbxContent>
                </v:textbox>
              </v:rect>
            </w:pict>
          </mc:Fallback>
        </mc:AlternateContent>
      </w:r>
    </w:p>
    <w:p w:rsidR="00537795" w:rsidRDefault="00F71EAC" w:rsidP="00F71EAC">
      <w:pPr>
        <w:tabs>
          <w:tab w:val="left" w:pos="302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16512" wp14:editId="511F39DB">
                <wp:simplePos x="0" y="0"/>
                <wp:positionH relativeFrom="column">
                  <wp:posOffset>5245443</wp:posOffset>
                </wp:positionH>
                <wp:positionV relativeFrom="paragraph">
                  <wp:posOffset>267558</wp:posOffset>
                </wp:positionV>
                <wp:extent cx="253314" cy="202960"/>
                <wp:effectExtent l="38100" t="38100" r="71120" b="831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14" cy="202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81671" id="Straight Connector 4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05pt,21.05pt" to="433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B69FD" wp14:editId="091DEA2D">
                <wp:simplePos x="0" y="0"/>
                <wp:positionH relativeFrom="column">
                  <wp:posOffset>1847850</wp:posOffset>
                </wp:positionH>
                <wp:positionV relativeFrom="paragraph">
                  <wp:posOffset>127000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6C33F0">
                            <w:pPr>
                              <w:jc w:val="center"/>
                              <w:rPr>
                                <w:ins w:id="316" w:author="DELL" w:date="2025-06-30T00:57:00Z"/>
                              </w:rPr>
                              <w:pPrChange w:id="317" w:author="DELL" w:date="2025-06-30T00:57:00Z">
                                <w:pPr/>
                              </w:pPrChange>
                            </w:pPr>
                            <w:ins w:id="318" w:author="DELL" w:date="2025-06-30T00:57:00Z">
                              <w:r>
                                <w:t>BOOKING</w:t>
                              </w:r>
                            </w:ins>
                          </w:p>
                          <w:p w:rsidR="006C33F0" w:rsidRDefault="006C33F0" w:rsidP="006C33F0">
                            <w:pPr>
                              <w:jc w:val="center"/>
                              <w:pPrChange w:id="319" w:author="DELL" w:date="2025-06-30T00:57:00Z">
                                <w:pPr/>
                              </w:pPrChange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B69FD" id="Rectangle 3" o:spid="_x0000_s1040" style="position:absolute;margin-left:145.5pt;margin-top:10pt;width:1in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" fillcolor="white [3201]" strokecolor="black [3200]" strokeweight="2pt">
                <v:textbox>
                  <w:txbxContent>
                    <w:p w:rsidR="006C33F0" w:rsidRDefault="006C33F0" w:rsidP="006C33F0">
                      <w:pPr>
                        <w:jc w:val="center"/>
                        <w:rPr>
                          <w:ins w:id="320" w:author="DELL" w:date="2025-06-30T00:57:00Z"/>
                        </w:rPr>
                        <w:pPrChange w:id="321" w:author="DELL" w:date="2025-06-30T00:57:00Z">
                          <w:pPr/>
                        </w:pPrChange>
                      </w:pPr>
                      <w:ins w:id="322" w:author="DELL" w:date="2025-06-30T00:57:00Z">
                        <w:r>
                          <w:t>BOOKING</w:t>
                        </w:r>
                      </w:ins>
                    </w:p>
                    <w:p w:rsidR="006C33F0" w:rsidRDefault="006C33F0" w:rsidP="006C33F0">
                      <w:pPr>
                        <w:jc w:val="center"/>
                        <w:pPrChange w:id="323" w:author="DELL" w:date="2025-06-30T00:57:00Z">
                          <w:pPr/>
                        </w:pPrChange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C236D" w:rsidRDefault="00F71EA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F57BC5" wp14:editId="249A0664">
                <wp:simplePos x="0" y="0"/>
                <wp:positionH relativeFrom="column">
                  <wp:posOffset>5263978</wp:posOffset>
                </wp:positionH>
                <wp:positionV relativeFrom="paragraph">
                  <wp:posOffset>135874</wp:posOffset>
                </wp:positionV>
                <wp:extent cx="209791" cy="142188"/>
                <wp:effectExtent l="38100" t="19050" r="76200" b="869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91" cy="1421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AACA" id="Straight Connector 4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10.7pt" to="43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F3EB4B" wp14:editId="7F96623A">
                <wp:simplePos x="0" y="0"/>
                <wp:positionH relativeFrom="column">
                  <wp:posOffset>5114505</wp:posOffset>
                </wp:positionH>
                <wp:positionV relativeFrom="paragraph">
                  <wp:posOffset>80216</wp:posOffset>
                </wp:positionV>
                <wp:extent cx="111551" cy="144225"/>
                <wp:effectExtent l="19050" t="19050" r="22225" b="273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6021" flipH="1" flipV="1">
                          <a:off x="0" y="0"/>
                          <a:ext cx="111551" cy="144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0E8C0" id="Oval 28" o:spid="_x0000_s1026" style="position:absolute;margin-left:402.7pt;margin-top:6.3pt;width:8.8pt;height:11.35pt;rotation:1666822fd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433DEF" wp14:editId="79ABE531">
                <wp:simplePos x="0" y="0"/>
                <wp:positionH relativeFrom="column">
                  <wp:posOffset>5208373</wp:posOffset>
                </wp:positionH>
                <wp:positionV relativeFrom="paragraph">
                  <wp:posOffset>129694</wp:posOffset>
                </wp:positionV>
                <wp:extent cx="332774" cy="30892"/>
                <wp:effectExtent l="0" t="0" r="2921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74" cy="30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066B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10.2pt" to="436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84942B" wp14:editId="433509C4">
                <wp:simplePos x="0" y="0"/>
                <wp:positionH relativeFrom="column">
                  <wp:posOffset>2693773</wp:posOffset>
                </wp:positionH>
                <wp:positionV relativeFrom="paragraph">
                  <wp:posOffset>160586</wp:posOffset>
                </wp:positionV>
                <wp:extent cx="2483708" cy="43592"/>
                <wp:effectExtent l="0" t="0" r="3111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3708" cy="43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4F7F8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12.65pt" to="407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" strokecolor="black [3040]"/>
            </w:pict>
          </mc:Fallback>
        </mc:AlternateContent>
      </w:r>
    </w:p>
    <w:p w:rsidR="00537795" w:rsidRDefault="00E133CE" w:rsidP="00F71EAC">
      <w:pPr>
        <w:tabs>
          <w:tab w:val="left" w:pos="7400"/>
        </w:tabs>
      </w:pPr>
      <w:ins w:id="324" w:author="DELL" w:date="2025-06-30T00:21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70880" behindDoc="0" locked="0" layoutInCell="1" allowOverlap="1" wp14:anchorId="65E4E97E" wp14:editId="19DE77FE">
                  <wp:simplePos x="0" y="0"/>
                  <wp:positionH relativeFrom="column">
                    <wp:posOffset>295422</wp:posOffset>
                  </wp:positionH>
                  <wp:positionV relativeFrom="paragraph">
                    <wp:posOffset>273635</wp:posOffset>
                  </wp:positionV>
                  <wp:extent cx="1568547" cy="140677"/>
                  <wp:effectExtent l="0" t="76200" r="0" b="31115"/>
                  <wp:wrapNone/>
                  <wp:docPr id="122" name="Elbow Connector 1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568547" cy="1406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223437F"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2" o:spid="_x0000_s1026" type="#_x0000_t34" style="position:absolute;margin-left:23.25pt;margin-top:21.55pt;width:123.5pt;height:11.1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" strokecolor="black [3040]">
                  <v:stroke endarrow="block"/>
                </v:shape>
              </w:pict>
            </mc:Fallback>
          </mc:AlternateContent>
        </w:r>
      </w:ins>
      <w:r w:rsidR="0088614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5AC2F6" wp14:editId="6CF60CCA">
                <wp:simplePos x="0" y="0"/>
                <wp:positionH relativeFrom="column">
                  <wp:posOffset>-817245</wp:posOffset>
                </wp:positionH>
                <wp:positionV relativeFrom="paragraph">
                  <wp:posOffset>423545</wp:posOffset>
                </wp:positionV>
                <wp:extent cx="1468755" cy="1311275"/>
                <wp:effectExtent l="0" t="0" r="1714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131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6C33F0">
                            <w:pPr>
                              <w:rPr>
                                <w:ins w:id="325" w:author="DELL" w:date="2025-06-30T00:57:00Z"/>
                              </w:rPr>
                              <w:pPrChange w:id="326" w:author="DELL" w:date="2025-06-30T00:55:00Z">
                                <w:pPr>
                                  <w:jc w:val="center"/>
                                </w:pPr>
                              </w:pPrChange>
                            </w:pPr>
                            <w:ins w:id="327" w:author="DELL" w:date="2025-06-30T00:55:00Z">
                              <w:r>
                                <w:t>GUEST</w:t>
                              </w:r>
                            </w:ins>
                          </w:p>
                          <w:p w:rsidR="006C33F0" w:rsidRDefault="006C33F0" w:rsidP="006C33F0">
                            <w:pPr>
                              <w:pPrChange w:id="328" w:author="DELL" w:date="2025-06-30T00:55:00Z">
                                <w:pPr>
                                  <w:jc w:val="center"/>
                                </w:pPr>
                              </w:pPrChange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C2F6" id="Rectangle 1" o:spid="_x0000_s1041" style="position:absolute;margin-left:-64.35pt;margin-top:33.35pt;width:115.65pt;height:10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" fillcolor="white [3201]" strokecolor="black [3200]" strokeweight="2pt">
                <v:textbox>
                  <w:txbxContent>
                    <w:p w:rsidR="006C33F0" w:rsidRDefault="006C33F0" w:rsidP="006C33F0">
                      <w:pPr>
                        <w:rPr>
                          <w:ins w:id="329" w:author="DELL" w:date="2025-06-30T00:57:00Z"/>
                        </w:rPr>
                        <w:pPrChange w:id="330" w:author="DELL" w:date="2025-06-30T00:55:00Z">
                          <w:pPr>
                            <w:jc w:val="center"/>
                          </w:pPr>
                        </w:pPrChange>
                      </w:pPr>
                      <w:ins w:id="331" w:author="DELL" w:date="2025-06-30T00:55:00Z">
                        <w:r>
                          <w:t>GUEST</w:t>
                        </w:r>
                      </w:ins>
                    </w:p>
                    <w:p w:rsidR="006C33F0" w:rsidRDefault="006C33F0" w:rsidP="006C33F0">
                      <w:pPr>
                        <w:pPrChange w:id="332" w:author="DELL" w:date="2025-06-30T00:55:00Z">
                          <w:pPr>
                            <w:jc w:val="center"/>
                          </w:pPr>
                        </w:pPrChange>
                      </w:pPr>
                    </w:p>
                  </w:txbxContent>
                </v:textbox>
              </v:rect>
            </w:pict>
          </mc:Fallback>
        </mc:AlternateContent>
      </w:r>
      <w:r w:rsidR="00F71EAC">
        <w:tab/>
      </w:r>
    </w:p>
    <w:p w:rsidR="00537795" w:rsidRDefault="00440CC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3C5718" wp14:editId="46E5F0A3">
                <wp:simplePos x="0" y="0"/>
                <wp:positionH relativeFrom="column">
                  <wp:posOffset>2757268</wp:posOffset>
                </wp:positionH>
                <wp:positionV relativeFrom="paragraph">
                  <wp:posOffset>27792</wp:posOffset>
                </wp:positionV>
                <wp:extent cx="80645" cy="609405"/>
                <wp:effectExtent l="0" t="0" r="33655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60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6565A" id="Straight Connector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2.2pt" to="223.4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" strokecolor="black [3040]"/>
            </w:pict>
          </mc:Fallback>
        </mc:AlternateContent>
      </w:r>
      <w:r w:rsidR="008C7E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99256B" wp14:editId="7A3D5282">
                <wp:simplePos x="0" y="0"/>
                <wp:positionH relativeFrom="column">
                  <wp:posOffset>2119184</wp:posOffset>
                </wp:positionH>
                <wp:positionV relativeFrom="paragraph">
                  <wp:posOffset>8427</wp:posOffset>
                </wp:positionV>
                <wp:extent cx="61784" cy="2026508"/>
                <wp:effectExtent l="0" t="0" r="33655" b="311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4" cy="2026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1BE38" id="Straight Connector 4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.65pt" to="171.7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" strokecolor="black [3040]"/>
            </w:pict>
          </mc:Fallback>
        </mc:AlternateContent>
      </w:r>
    </w:p>
    <w:p w:rsidR="00537795" w:rsidRDefault="00F71EAC" w:rsidP="00F71EAC">
      <w:pPr>
        <w:tabs>
          <w:tab w:val="left" w:pos="621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F465A0" wp14:editId="33EB8138">
                <wp:simplePos x="0" y="0"/>
                <wp:positionH relativeFrom="column">
                  <wp:posOffset>2827606</wp:posOffset>
                </wp:positionH>
                <wp:positionV relativeFrom="paragraph">
                  <wp:posOffset>309488</wp:posOffset>
                </wp:positionV>
                <wp:extent cx="2616591" cy="949569"/>
                <wp:effectExtent l="0" t="0" r="12700" b="222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591" cy="9495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4591" id="Elbow Connector 24" o:spid="_x0000_s1026" type="#_x0000_t34" style="position:absolute;margin-left:222.65pt;margin-top:24.35pt;width:206.05pt;height:7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" strokecolor="black [3040]"/>
            </w:pict>
          </mc:Fallback>
        </mc:AlternateContent>
      </w:r>
      <w:r>
        <w:tab/>
      </w:r>
    </w:p>
    <w:p w:rsidR="00537795" w:rsidRDefault="00537795"/>
    <w:p w:rsidR="00537795" w:rsidRDefault="00537795"/>
    <w:p w:rsidR="00537795" w:rsidRDefault="00E133CE">
      <w:ins w:id="333" w:author="DELL" w:date="2025-06-30T00:17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9856" behindDoc="0" locked="0" layoutInCell="1" allowOverlap="1" wp14:anchorId="03CD072C" wp14:editId="6B98D4BC">
                  <wp:simplePos x="0" y="0"/>
                  <wp:positionH relativeFrom="margin">
                    <wp:posOffset>-211015</wp:posOffset>
                  </wp:positionH>
                  <wp:positionV relativeFrom="paragraph">
                    <wp:posOffset>114202</wp:posOffset>
                  </wp:positionV>
                  <wp:extent cx="1863969" cy="1259059"/>
                  <wp:effectExtent l="0" t="0" r="22225" b="36830"/>
                  <wp:wrapNone/>
                  <wp:docPr id="120" name="Elbow Connector 1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863969" cy="125905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21D84B" id="Elbow Connector 120" o:spid="_x0000_s1026" type="#_x0000_t34" style="position:absolute;margin-left:-16.6pt;margin-top:9pt;width:146.75pt;height:99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" strokecolor="black [3040]">
                  <w10:wrap anchorx="margin"/>
                </v:shape>
              </w:pict>
            </mc:Fallback>
          </mc:AlternateContent>
        </w:r>
      </w:ins>
      <w:r w:rsidR="00F71E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A698F9" wp14:editId="6C476045">
                <wp:simplePos x="0" y="0"/>
                <wp:positionH relativeFrom="column">
                  <wp:posOffset>5416550</wp:posOffset>
                </wp:positionH>
                <wp:positionV relativeFrom="paragraph">
                  <wp:posOffset>17780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6C33F0">
                            <w:pPr>
                              <w:rPr>
                                <w:ins w:id="334" w:author="DELL" w:date="2025-06-30T00:57:00Z"/>
                              </w:rPr>
                              <w:pPrChange w:id="335" w:author="DELL" w:date="2025-06-30T00:58:00Z">
                                <w:pPr/>
                              </w:pPrChange>
                            </w:pPr>
                            <w:ins w:id="336" w:author="DELL" w:date="2025-06-30T00:58:00Z">
                              <w:r>
                                <w:t>SERVICES</w:t>
                              </w:r>
                            </w:ins>
                          </w:p>
                          <w:p w:rsidR="006C33F0" w:rsidRDefault="006C33F0" w:rsidP="006C33F0">
                            <w:pPr>
                              <w:jc w:val="center"/>
                              <w:pPrChange w:id="337" w:author="DELL" w:date="2025-06-30T00:56:00Z">
                                <w:pPr/>
                              </w:pPrChange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698F9" id="Rectangle 5" o:spid="_x0000_s1042" style="position:absolute;margin-left:426.5pt;margin-top:1.4pt;width:1in;height:1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" fillcolor="white [3201]" strokecolor="black [3200]" strokeweight="2pt">
                <v:textbox>
                  <w:txbxContent>
                    <w:p w:rsidR="006C33F0" w:rsidRDefault="006C33F0" w:rsidP="006C33F0">
                      <w:pPr>
                        <w:rPr>
                          <w:ins w:id="338" w:author="DELL" w:date="2025-06-30T00:57:00Z"/>
                        </w:rPr>
                        <w:pPrChange w:id="339" w:author="DELL" w:date="2025-06-30T00:58:00Z">
                          <w:pPr/>
                        </w:pPrChange>
                      </w:pPr>
                      <w:ins w:id="340" w:author="DELL" w:date="2025-06-30T00:58:00Z">
                        <w:r>
                          <w:t>SERVICES</w:t>
                        </w:r>
                      </w:ins>
                    </w:p>
                    <w:p w:rsidR="006C33F0" w:rsidRDefault="006C33F0" w:rsidP="006C33F0">
                      <w:pPr>
                        <w:jc w:val="center"/>
                        <w:pPrChange w:id="341" w:author="DELL" w:date="2025-06-30T00:56:00Z">
                          <w:pPr/>
                        </w:pPrChange>
                      </w:pPr>
                    </w:p>
                  </w:txbxContent>
                </v:textbox>
              </v:rect>
            </w:pict>
          </mc:Fallback>
        </mc:AlternateContent>
      </w:r>
    </w:p>
    <w:p w:rsidR="00537795" w:rsidRDefault="00537795"/>
    <w:p w:rsidR="00537795" w:rsidRDefault="00F71EA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25400</wp:posOffset>
                </wp:positionV>
                <wp:extent cx="1111250" cy="14351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6C33F0">
                            <w:pPr>
                              <w:jc w:val="center"/>
                              <w:rPr>
                                <w:ins w:id="342" w:author="DELL" w:date="2025-06-30T00:57:00Z"/>
                              </w:rPr>
                              <w:pPrChange w:id="343" w:author="DELL" w:date="2025-06-30T00:57:00Z">
                                <w:pPr/>
                              </w:pPrChange>
                            </w:pPr>
                            <w:ins w:id="344" w:author="DELL" w:date="2025-06-30T00:57:00Z">
                              <w:r>
                                <w:t>STAFF</w:t>
                              </w:r>
                            </w:ins>
                          </w:p>
                          <w:p w:rsidR="006C33F0" w:rsidRDefault="006C33F0" w:rsidP="006C33F0">
                            <w:pPr>
                              <w:jc w:val="center"/>
                              <w:pPrChange w:id="345" w:author="DELL" w:date="2025-06-30T00:57:00Z">
                                <w:pPr/>
                              </w:pPrChange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3" style="position:absolute;margin-left:131pt;margin-top:2pt;width:87.5pt;height:1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" fillcolor="white [3201]" strokecolor="black [3200]" strokeweight="2pt">
                <v:textbox>
                  <w:txbxContent>
                    <w:p w:rsidR="006C33F0" w:rsidRDefault="006C33F0" w:rsidP="006C33F0">
                      <w:pPr>
                        <w:jc w:val="center"/>
                        <w:rPr>
                          <w:ins w:id="346" w:author="DELL" w:date="2025-06-30T00:57:00Z"/>
                        </w:rPr>
                        <w:pPrChange w:id="347" w:author="DELL" w:date="2025-06-30T00:57:00Z">
                          <w:pPr/>
                        </w:pPrChange>
                      </w:pPr>
                      <w:ins w:id="348" w:author="DELL" w:date="2025-06-30T00:57:00Z">
                        <w:r>
                          <w:t>STAFF</w:t>
                        </w:r>
                      </w:ins>
                    </w:p>
                    <w:p w:rsidR="006C33F0" w:rsidRDefault="006C33F0" w:rsidP="006C33F0">
                      <w:pPr>
                        <w:jc w:val="center"/>
                        <w:pPrChange w:id="349" w:author="DELL" w:date="2025-06-30T00:57:00Z">
                          <w:pPr/>
                        </w:pPrChange>
                      </w:pPr>
                    </w:p>
                  </w:txbxContent>
                </v:textbox>
              </v:rect>
            </w:pict>
          </mc:Fallback>
        </mc:AlternateContent>
      </w:r>
    </w:p>
    <w:p w:rsidR="00537795" w:rsidRDefault="00537795"/>
    <w:p w:rsidR="00537795" w:rsidRDefault="00537795"/>
    <w:p w:rsidR="00537795" w:rsidDel="00440CC6" w:rsidRDefault="00537795">
      <w:pPr>
        <w:rPr>
          <w:del w:id="350" w:author="DELL" w:date="2025-06-30T00:13:00Z"/>
        </w:rPr>
      </w:pPr>
    </w:p>
    <w:p w:rsidR="00440CC6" w:rsidRDefault="00440CC6">
      <w:pPr>
        <w:rPr>
          <w:ins w:id="351" w:author="DELL" w:date="2025-06-30T00:13:00Z"/>
        </w:rPr>
      </w:pPr>
    </w:p>
    <w:p w:rsidR="0089332F" w:rsidRDefault="0089332F">
      <w:pPr>
        <w:rPr>
          <w:ins w:id="352" w:author="DELL" w:date="2025-06-30T05:57:00Z"/>
        </w:rPr>
      </w:pPr>
    </w:p>
    <w:p w:rsidR="00440CC6" w:rsidRDefault="00440CC6">
      <w:pPr>
        <w:rPr>
          <w:ins w:id="353" w:author="DELL" w:date="2025-06-30T00:13:00Z"/>
        </w:rPr>
      </w:pPr>
      <w:ins w:id="354" w:author="DELL" w:date="2025-06-30T00:13:00Z">
        <w:r>
          <w:t>THE ENTITY RELATIONSHIP DIAGRAM</w:t>
        </w:r>
      </w:ins>
    </w:p>
    <w:p w:rsidR="00537795" w:rsidRDefault="006C33F0" w:rsidP="006C33F0">
      <w:pPr>
        <w:pStyle w:val="ListParagraph"/>
        <w:numPr>
          <w:ilvl w:val="0"/>
          <w:numId w:val="26"/>
        </w:numPr>
        <w:rPr>
          <w:ins w:id="355" w:author="DELL" w:date="2025-06-30T01:01:00Z"/>
        </w:rPr>
        <w:pPrChange w:id="356" w:author="DELL" w:date="2025-06-30T00:54:00Z">
          <w:pPr/>
        </w:pPrChange>
      </w:pPr>
      <w:ins w:id="357" w:author="DELL" w:date="2025-06-30T00:59:00Z">
        <w:r>
          <w:t>GUEST AND BOOKING</w:t>
        </w:r>
      </w:ins>
      <w:ins w:id="358" w:author="DELL" w:date="2025-06-30T01:00:00Z">
        <w:r>
          <w:t>( One – many relationship)</w:t>
        </w:r>
      </w:ins>
    </w:p>
    <w:p w:rsidR="006C33F0" w:rsidRDefault="006C33F0" w:rsidP="006C33F0">
      <w:pPr>
        <w:pStyle w:val="ListParagraph"/>
        <w:rPr>
          <w:ins w:id="359" w:author="DELL" w:date="2025-06-30T01:01:00Z"/>
        </w:rPr>
        <w:pPrChange w:id="360" w:author="DELL" w:date="2025-06-30T01:01:00Z">
          <w:pPr/>
        </w:pPrChange>
      </w:pPr>
      <w:ins w:id="361" w:author="DELL" w:date="2025-06-30T01:01:00Z">
        <w:r>
          <w:lastRenderedPageBreak/>
          <w:t xml:space="preserve">A guest can have multiple bookings </w:t>
        </w:r>
      </w:ins>
    </w:p>
    <w:p w:rsidR="006C33F0" w:rsidRDefault="006C33F0" w:rsidP="006C33F0">
      <w:pPr>
        <w:pStyle w:val="ListParagraph"/>
        <w:numPr>
          <w:ilvl w:val="0"/>
          <w:numId w:val="26"/>
        </w:numPr>
        <w:rPr>
          <w:ins w:id="362" w:author="DELL" w:date="2025-06-30T01:02:00Z"/>
        </w:rPr>
        <w:pPrChange w:id="363" w:author="DELL" w:date="2025-06-30T01:02:00Z">
          <w:pPr/>
        </w:pPrChange>
      </w:pPr>
      <w:ins w:id="364" w:author="DELL" w:date="2025-06-30T01:02:00Z">
        <w:r>
          <w:t>ROOM AND BOOKING(One – many relationship)</w:t>
        </w:r>
      </w:ins>
    </w:p>
    <w:p w:rsidR="006C33F0" w:rsidRDefault="006C33F0" w:rsidP="006C33F0">
      <w:pPr>
        <w:pStyle w:val="ListParagraph"/>
        <w:rPr>
          <w:ins w:id="365" w:author="DELL" w:date="2025-06-30T01:03:00Z"/>
        </w:rPr>
        <w:pPrChange w:id="366" w:author="DELL" w:date="2025-06-30T01:03:00Z">
          <w:pPr/>
        </w:pPrChange>
      </w:pPr>
      <w:ins w:id="367" w:author="DELL" w:date="2025-06-30T01:03:00Z">
        <w:r>
          <w:t>A room can be booked several times</w:t>
        </w:r>
      </w:ins>
    </w:p>
    <w:p w:rsidR="006C33F0" w:rsidRDefault="00241009" w:rsidP="006C33F0">
      <w:pPr>
        <w:pStyle w:val="ListParagraph"/>
        <w:numPr>
          <w:ilvl w:val="0"/>
          <w:numId w:val="26"/>
        </w:numPr>
        <w:rPr>
          <w:ins w:id="368" w:author="DELL" w:date="2025-06-30T01:06:00Z"/>
        </w:rPr>
        <w:pPrChange w:id="369" w:author="DELL" w:date="2025-06-30T01:02:00Z">
          <w:pPr/>
        </w:pPrChange>
      </w:pPr>
      <w:ins w:id="370" w:author="DELL" w:date="2025-06-30T01:05:00Z">
        <w:r>
          <w:t>BOOKING AND SERVICES( Many –many relationship)</w:t>
        </w:r>
      </w:ins>
    </w:p>
    <w:p w:rsidR="00241009" w:rsidRDefault="00241009" w:rsidP="00241009">
      <w:pPr>
        <w:pStyle w:val="ListParagraph"/>
        <w:rPr>
          <w:ins w:id="371" w:author="DELL" w:date="2025-06-30T01:08:00Z"/>
        </w:rPr>
        <w:pPrChange w:id="372" w:author="DELL" w:date="2025-06-30T01:08:00Z">
          <w:pPr/>
        </w:pPrChange>
      </w:pPr>
      <w:ins w:id="373" w:author="DELL" w:date="2025-06-30T01:06:00Z">
        <w:r>
          <w:t>That is a booking can include multiple services   and services can be part of multiple bookings</w:t>
        </w:r>
      </w:ins>
    </w:p>
    <w:p w:rsidR="00241009" w:rsidRDefault="00241009" w:rsidP="00241009">
      <w:pPr>
        <w:pStyle w:val="ListParagraph"/>
        <w:numPr>
          <w:ilvl w:val="0"/>
          <w:numId w:val="26"/>
        </w:numPr>
        <w:rPr>
          <w:ins w:id="374" w:author="DELL" w:date="2025-06-30T01:09:00Z"/>
        </w:rPr>
        <w:pPrChange w:id="375" w:author="DELL" w:date="2025-06-30T01:08:00Z">
          <w:pPr/>
        </w:pPrChange>
      </w:pPr>
      <w:ins w:id="376" w:author="DELL" w:date="2025-06-30T01:08:00Z">
        <w:r>
          <w:t xml:space="preserve">STAFF AAND BOOKING( One </w:t>
        </w:r>
      </w:ins>
      <w:ins w:id="377" w:author="DELL" w:date="2025-06-30T01:09:00Z">
        <w:r>
          <w:t>–</w:t>
        </w:r>
      </w:ins>
      <w:ins w:id="378" w:author="DELL" w:date="2025-06-30T01:08:00Z">
        <w:r>
          <w:t xml:space="preserve"> many </w:t>
        </w:r>
      </w:ins>
      <w:ins w:id="379" w:author="DELL" w:date="2025-06-30T01:09:00Z">
        <w:r>
          <w:t>relationship)</w:t>
        </w:r>
      </w:ins>
    </w:p>
    <w:p w:rsidR="00241009" w:rsidRDefault="00241009" w:rsidP="00241009">
      <w:pPr>
        <w:pStyle w:val="ListParagraph"/>
        <w:rPr>
          <w:ins w:id="380" w:author="DELL" w:date="2025-06-30T01:09:00Z"/>
        </w:rPr>
        <w:pPrChange w:id="381" w:author="DELL" w:date="2025-06-30T01:09:00Z">
          <w:pPr/>
        </w:pPrChange>
      </w:pPr>
      <w:ins w:id="382" w:author="DELL" w:date="2025-06-30T01:09:00Z">
        <w:r>
          <w:t>A staff member can manage multiple booking</w:t>
        </w:r>
      </w:ins>
    </w:p>
    <w:p w:rsidR="00241009" w:rsidRDefault="00241009" w:rsidP="00241009">
      <w:pPr>
        <w:pStyle w:val="ListParagraph"/>
        <w:rPr>
          <w:ins w:id="383" w:author="DELL" w:date="2025-06-30T01:14:00Z"/>
        </w:rPr>
        <w:pPrChange w:id="384" w:author="DELL" w:date="2025-06-30T01:14:00Z">
          <w:pPr/>
        </w:pPrChange>
      </w:pPr>
      <w:ins w:id="385" w:author="DELL" w:date="2025-06-30T01:11:00Z">
        <w:r>
          <w:t xml:space="preserve">STAFF AND GUEST </w:t>
        </w:r>
        <w:proofErr w:type="gramStart"/>
        <w:r>
          <w:t xml:space="preserve">( </w:t>
        </w:r>
        <w:r w:rsidR="002E0803">
          <w:t>m</w:t>
        </w:r>
        <w:r>
          <w:t>any</w:t>
        </w:r>
        <w:proofErr w:type="gramEnd"/>
        <w:r>
          <w:t xml:space="preserve"> –many)</w:t>
        </w:r>
      </w:ins>
    </w:p>
    <w:p w:rsidR="006C33F0" w:rsidDel="00241009" w:rsidRDefault="00241009" w:rsidP="00241009">
      <w:pPr>
        <w:pStyle w:val="ListParagraph"/>
        <w:numPr>
          <w:ilvl w:val="0"/>
          <w:numId w:val="26"/>
        </w:numPr>
        <w:rPr>
          <w:del w:id="386" w:author="DELL" w:date="2025-06-30T01:13:00Z"/>
        </w:rPr>
        <w:pPrChange w:id="387" w:author="DELL" w:date="2025-06-30T01:14:00Z">
          <w:pPr/>
        </w:pPrChange>
      </w:pPr>
      <w:ins w:id="388" w:author="DELL" w:date="2025-06-30T01:11:00Z">
        <w:r>
          <w:t xml:space="preserve">Staff </w:t>
        </w:r>
      </w:ins>
      <w:ins w:id="389" w:author="DELL" w:date="2025-06-30T01:12:00Z">
        <w:r>
          <w:t>members can be dealing with multiple guest</w:t>
        </w:r>
      </w:ins>
      <w:customXmlInsRangeStart w:id="390" w:author="DELL" w:date="2025-06-30T06:20:00Z"/>
      <w:sdt>
        <w:sdtPr>
          <w:id w:val="-1957625039"/>
          <w:citation/>
        </w:sdtPr>
        <w:sdtContent>
          <w:customXmlInsRangeEnd w:id="390"/>
          <w:ins w:id="391" w:author="DELL" w:date="2025-06-30T06:20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keo15 \l 2057 </w:instrText>
            </w:r>
          </w:ins>
          <w:r w:rsidR="001A2385">
            <w:fldChar w:fldCharType="separate"/>
          </w:r>
          <w:ins w:id="392" w:author="DELL" w:date="2025-06-30T06:20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393" w:author="DELL" w:date="2025-06-30T06:20:00Z">
                  <w:rPr>
                    <w:rFonts w:eastAsia="Times New Roman"/>
                  </w:rPr>
                </w:rPrChange>
              </w:rPr>
              <w:t>(keogh, 2015)</w:t>
            </w:r>
            <w:r w:rsidR="001A2385">
              <w:fldChar w:fldCharType="end"/>
            </w:r>
          </w:ins>
          <w:customXmlInsRangeStart w:id="394" w:author="DELL" w:date="2025-06-30T06:20:00Z"/>
        </w:sdtContent>
      </w:sdt>
      <w:customXmlInsRangeEnd w:id="394"/>
    </w:p>
    <w:p w:rsidR="00537795" w:rsidDel="00241009" w:rsidRDefault="00537795" w:rsidP="00241009">
      <w:pPr>
        <w:pStyle w:val="ListParagraph"/>
        <w:rPr>
          <w:del w:id="395" w:author="DELL" w:date="2025-06-30T01:13:00Z"/>
        </w:rPr>
        <w:pPrChange w:id="396" w:author="DELL" w:date="2025-06-30T01:14:00Z">
          <w:pPr/>
        </w:pPrChange>
      </w:pPr>
    </w:p>
    <w:p w:rsidR="005E6680" w:rsidRPr="005E6680" w:rsidDel="00241009" w:rsidRDefault="005E6680" w:rsidP="00241009">
      <w:pPr>
        <w:pStyle w:val="ListParagraph"/>
        <w:rPr>
          <w:del w:id="397" w:author="DELL" w:date="2025-06-30T01:13:00Z"/>
          <w:noProof/>
          <w:lang w:val="en-GB" w:eastAsia="en-GB"/>
        </w:rPr>
        <w:pPrChange w:id="398" w:author="DELL" w:date="2025-06-30T01:14:00Z">
          <w:pPr>
            <w:tabs>
              <w:tab w:val="left" w:pos="1948"/>
            </w:tabs>
          </w:pPr>
        </w:pPrChange>
      </w:pPr>
      <w:del w:id="399" w:author="DELL" w:date="2025-06-30T01:13:00Z">
        <w:r w:rsidDel="00241009">
          <w:tab/>
        </w:r>
      </w:del>
    </w:p>
    <w:p w:rsidR="00537795" w:rsidDel="00241009" w:rsidRDefault="00AA4A7B" w:rsidP="00241009">
      <w:pPr>
        <w:pStyle w:val="ListParagraph"/>
        <w:rPr>
          <w:del w:id="400" w:author="DELL" w:date="2025-06-30T01:13:00Z"/>
        </w:rPr>
        <w:pPrChange w:id="401" w:author="DELL" w:date="2025-06-30T01:14:00Z">
          <w:pPr/>
        </w:pPrChange>
      </w:pPr>
      <w:del w:id="402" w:author="DELL" w:date="2025-06-29T22:54:00Z">
        <w:r w:rsidDel="00D27725">
          <w:rPr>
            <w:noProof/>
            <w:lang w:val="en-GB" w:eastAsia="en-GB"/>
          </w:rPr>
          <w:drawing>
            <wp:anchor distT="0" distB="0" distL="114300" distR="114300" simplePos="0" relativeHeight="251712512" behindDoc="1" locked="0" layoutInCell="1" allowOverlap="1" wp14:anchorId="13CDA87D" wp14:editId="53C59229">
              <wp:simplePos x="0" y="0"/>
              <wp:positionH relativeFrom="margin">
                <wp:posOffset>899160</wp:posOffset>
              </wp:positionH>
              <wp:positionV relativeFrom="paragraph">
                <wp:posOffset>0</wp:posOffset>
              </wp:positionV>
              <wp:extent cx="4714240" cy="2860040"/>
              <wp:effectExtent l="0" t="0" r="0" b="0"/>
              <wp:wrapTight wrapText="bothSides">
                <wp:wrapPolygon edited="0">
                  <wp:start x="0" y="0"/>
                  <wp:lineTo x="0" y="21437"/>
                  <wp:lineTo x="21472" y="21437"/>
                  <wp:lineTo x="21472" y="0"/>
                  <wp:lineTo x="0" y="0"/>
                </wp:wrapPolygon>
              </wp:wrapTight>
              <wp:docPr id="21" name="Picture 21" descr="C:\Users\DELL\AppData\Local\Microsoft\Windows\INetCache\Content.Word\IMG-20250629-WA00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DELL\AppData\Local\Microsoft\Windows\INetCache\Content.Word\IMG-20250629-WA0062.jp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14240" cy="286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:rsidR="00537795" w:rsidDel="00241009" w:rsidRDefault="00537795" w:rsidP="00241009">
      <w:pPr>
        <w:pStyle w:val="ListParagraph"/>
        <w:rPr>
          <w:del w:id="403" w:author="DELL" w:date="2025-06-30T01:12:00Z"/>
        </w:rPr>
        <w:pPrChange w:id="404" w:author="DELL" w:date="2025-06-30T01:14:00Z">
          <w:pPr/>
        </w:pPrChange>
      </w:pPr>
    </w:p>
    <w:p w:rsidR="00537795" w:rsidDel="00241009" w:rsidRDefault="00537795" w:rsidP="00241009">
      <w:pPr>
        <w:pStyle w:val="ListParagraph"/>
        <w:rPr>
          <w:del w:id="405" w:author="DELL" w:date="2025-06-30T01:13:00Z"/>
        </w:rPr>
        <w:pPrChange w:id="406" w:author="DELL" w:date="2025-06-30T01:14:00Z">
          <w:pPr/>
        </w:pPrChange>
      </w:pPr>
    </w:p>
    <w:p w:rsidR="00537795" w:rsidRDefault="00537795" w:rsidP="00241009">
      <w:pPr>
        <w:pStyle w:val="ListParagraph"/>
        <w:pPrChange w:id="407" w:author="DELL" w:date="2025-06-30T01:14:00Z">
          <w:pPr/>
        </w:pPrChange>
      </w:pPr>
    </w:p>
    <w:p w:rsidR="00537795" w:rsidRPr="00241009" w:rsidDel="003D3F4F" w:rsidRDefault="00241009">
      <w:pPr>
        <w:rPr>
          <w:del w:id="408" w:author="DELL" w:date="2025-06-29T23:02:00Z"/>
          <w:rFonts w:ascii="Times New Roman" w:hAnsi="Times New Roman"/>
          <w:sz w:val="24"/>
          <w:szCs w:val="24"/>
          <w:rPrChange w:id="409" w:author="DELL" w:date="2025-06-30T01:14:00Z">
            <w:rPr>
              <w:del w:id="410" w:author="DELL" w:date="2025-06-29T23:02:00Z"/>
              <w:u w:val="dash"/>
            </w:rPr>
          </w:rPrChange>
        </w:rPr>
      </w:pPr>
      <w:ins w:id="411" w:author="DELL" w:date="2025-06-30T01:14:00Z">
        <w:r>
          <w:rPr>
            <w:rFonts w:ascii="Times New Roman" w:hAnsi="Times New Roman"/>
            <w:sz w:val="24"/>
            <w:szCs w:val="24"/>
          </w:rPr>
          <w:t>SEQEUNCE DIAGRAM</w:t>
        </w:r>
      </w:ins>
    </w:p>
    <w:p w:rsidR="003D3F4F" w:rsidRPr="00241009" w:rsidRDefault="003D3F4F">
      <w:pPr>
        <w:rPr>
          <w:ins w:id="412" w:author="DELL" w:date="2025-06-29T23:02:00Z"/>
          <w:rFonts w:ascii="Times New Roman" w:hAnsi="Times New Roman"/>
          <w:sz w:val="24"/>
          <w:szCs w:val="24"/>
          <w:rPrChange w:id="413" w:author="DELL" w:date="2025-06-30T01:14:00Z">
            <w:rPr>
              <w:ins w:id="414" w:author="DELL" w:date="2025-06-29T23:02:00Z"/>
              <w:u w:val="dash"/>
            </w:rPr>
          </w:rPrChange>
        </w:rPr>
      </w:pPr>
    </w:p>
    <w:p w:rsidR="00537795" w:rsidDel="003D3F4F" w:rsidRDefault="00537795">
      <w:pPr>
        <w:rPr>
          <w:del w:id="415" w:author="DELL" w:date="2025-06-29T23:02:00Z"/>
        </w:rPr>
      </w:pPr>
    </w:p>
    <w:p w:rsidR="00537795" w:rsidDel="003D3F4F" w:rsidRDefault="00537795">
      <w:pPr>
        <w:rPr>
          <w:del w:id="416" w:author="DELL" w:date="2025-06-29T23:02:00Z"/>
        </w:rPr>
      </w:pPr>
    </w:p>
    <w:p w:rsidR="00537795" w:rsidRPr="007A4E2C" w:rsidDel="003D3F4F" w:rsidRDefault="00537795">
      <w:pPr>
        <w:rPr>
          <w:del w:id="417" w:author="DELL" w:date="2025-06-29T23:02:00Z"/>
          <w:u w:val="dash"/>
        </w:rPr>
      </w:pPr>
    </w:p>
    <w:p w:rsidR="007A4E2C" w:rsidRPr="007A4E2C" w:rsidDel="003D3F4F" w:rsidRDefault="007A4E2C" w:rsidP="007A4E2C">
      <w:pPr>
        <w:rPr>
          <w:del w:id="418" w:author="DELL" w:date="2025-06-29T23:02:00Z"/>
        </w:rPr>
      </w:pPr>
    </w:p>
    <w:p w:rsidR="007A4E2C" w:rsidRPr="007A4E2C" w:rsidDel="006C0B1E" w:rsidRDefault="007A4E2C">
      <w:pPr>
        <w:rPr>
          <w:del w:id="419" w:author="DELL" w:date="2025-06-29T23:51:00Z"/>
          <w:u w:val="dash"/>
        </w:rPr>
      </w:pPr>
    </w:p>
    <w:p w:rsidR="007A4E2C" w:rsidDel="006C0B1E" w:rsidRDefault="007A4E2C">
      <w:pPr>
        <w:rPr>
          <w:del w:id="420" w:author="DELL" w:date="2025-06-29T23:51:00Z"/>
        </w:rPr>
      </w:pPr>
    </w:p>
    <w:p w:rsidR="007A4E2C" w:rsidDel="003B4524" w:rsidRDefault="007A4E2C">
      <w:pPr>
        <w:rPr>
          <w:del w:id="421" w:author="DELL" w:date="2025-06-29T23:59:00Z"/>
        </w:rPr>
      </w:pPr>
    </w:p>
    <w:p w:rsidR="007A4E2C" w:rsidDel="003B4524" w:rsidRDefault="007A4E2C">
      <w:pPr>
        <w:rPr>
          <w:del w:id="422" w:author="DELL" w:date="2025-06-29T23:59:00Z"/>
        </w:rPr>
      </w:pPr>
    </w:p>
    <w:p w:rsidR="00241009" w:rsidRDefault="00241009"/>
    <w:p w:rsidR="007A4E2C" w:rsidRDefault="007A4E2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DFE542" wp14:editId="286AB700">
                <wp:simplePos x="0" y="0"/>
                <wp:positionH relativeFrom="margin">
                  <wp:align>left</wp:align>
                </wp:positionH>
                <wp:positionV relativeFrom="paragraph">
                  <wp:posOffset>137035</wp:posOffset>
                </wp:positionV>
                <wp:extent cx="1131757" cy="726440"/>
                <wp:effectExtent l="0" t="0" r="1143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57" cy="72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39F" w:rsidRDefault="00D0639F" w:rsidP="00D0639F">
                            <w:pPr>
                              <w:jc w:val="center"/>
                              <w:pPrChange w:id="423" w:author="DELL" w:date="2025-06-30T01:22:00Z">
                                <w:pPr/>
                              </w:pPrChange>
                            </w:pPr>
                            <w:ins w:id="424" w:author="DELL" w:date="2025-06-30T01:22:00Z">
                              <w:r>
                                <w:t>GUEST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DFE542" id="Rectangle 22" o:spid="_x0000_s1044" style="position:absolute;margin-left:0;margin-top:10.8pt;width:89.1pt;height:57.2pt;z-index:251713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" fillcolor="white [3201]" strokecolor="black [3200]" strokeweight="2pt">
                <v:textbox>
                  <w:txbxContent>
                    <w:p w:rsidR="00D0639F" w:rsidRDefault="00D0639F" w:rsidP="00D0639F">
                      <w:pPr>
                        <w:jc w:val="center"/>
                        <w:pPrChange w:id="425" w:author="DELL" w:date="2025-06-30T01:22:00Z">
                          <w:pPr/>
                        </w:pPrChange>
                      </w:pPr>
                      <w:ins w:id="426" w:author="DELL" w:date="2025-06-30T01:22:00Z">
                        <w:r>
                          <w:t>GUEST</w:t>
                        </w:r>
                      </w:ins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FB30F2" wp14:editId="5F917237">
                <wp:simplePos x="0" y="0"/>
                <wp:positionH relativeFrom="margin">
                  <wp:posOffset>1836461</wp:posOffset>
                </wp:positionH>
                <wp:positionV relativeFrom="paragraph">
                  <wp:posOffset>136525</wp:posOffset>
                </wp:positionV>
                <wp:extent cx="1274164" cy="697042"/>
                <wp:effectExtent l="0" t="0" r="21590" b="273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64" cy="697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39F" w:rsidRDefault="00D0639F" w:rsidP="00D0639F">
                            <w:pPr>
                              <w:jc w:val="center"/>
                              <w:pPrChange w:id="427" w:author="DELL" w:date="2025-06-30T01:22:00Z">
                                <w:pPr/>
                              </w:pPrChange>
                            </w:pPr>
                            <w:ins w:id="428" w:author="DELL" w:date="2025-06-30T01:22:00Z">
                              <w:r>
                                <w:t>SYSTEM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30F2" id="Rectangle 52" o:spid="_x0000_s1045" style="position:absolute;margin-left:144.6pt;margin-top:10.75pt;width:100.35pt;height:54.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" fillcolor="white [3201]" strokecolor="black [3200]" strokeweight="2pt">
                <v:textbox>
                  <w:txbxContent>
                    <w:p w:rsidR="00D0639F" w:rsidRDefault="00D0639F" w:rsidP="00D0639F">
                      <w:pPr>
                        <w:jc w:val="center"/>
                        <w:pPrChange w:id="429" w:author="DELL" w:date="2025-06-30T01:22:00Z">
                          <w:pPr/>
                        </w:pPrChange>
                      </w:pPr>
                      <w:ins w:id="430" w:author="DELL" w:date="2025-06-30T01:22:00Z">
                        <w:r>
                          <w:t>SYSTEM</w:t>
                        </w:r>
                      </w:ins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D7964F" wp14:editId="0EAE53A2">
                <wp:simplePos x="0" y="0"/>
                <wp:positionH relativeFrom="column">
                  <wp:posOffset>3837482</wp:posOffset>
                </wp:positionH>
                <wp:positionV relativeFrom="paragraph">
                  <wp:posOffset>108221</wp:posOffset>
                </wp:positionV>
                <wp:extent cx="1364105" cy="726846"/>
                <wp:effectExtent l="0" t="0" r="2667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105" cy="726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D0639F" w:rsidP="007A4E2C">
                            <w:pPr>
                              <w:jc w:val="center"/>
                            </w:pPr>
                            <w:ins w:id="431" w:author="DELL" w:date="2025-06-30T01:23:00Z">
                              <w:r>
                                <w:t>STAFF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964F" id="Rectangle 54" o:spid="_x0000_s1046" style="position:absolute;margin-left:302.15pt;margin-top:8.5pt;width:107.4pt;height:5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" fillcolor="white [3201]" strokecolor="black [3200]" strokeweight="2pt">
                <v:textbox>
                  <w:txbxContent>
                    <w:p w:rsidR="006C33F0" w:rsidRDefault="00D0639F" w:rsidP="007A4E2C">
                      <w:pPr>
                        <w:jc w:val="center"/>
                      </w:pPr>
                      <w:ins w:id="432" w:author="DELL" w:date="2025-06-30T01:23:00Z">
                        <w:r>
                          <w:t>STAFF</w:t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:rsidR="007A4E2C" w:rsidRDefault="003D3F4F" w:rsidP="007A4E2C">
      <w:pPr>
        <w:jc w:val="center"/>
      </w:pPr>
      <w:ins w:id="433" w:author="DELL" w:date="2025-06-29T22:58:00Z">
        <w:r>
          <w:t xml:space="preserve">                                           </w:t>
        </w:r>
      </w:ins>
    </w:p>
    <w:p w:rsidR="007A4E2C" w:rsidRPr="00D27725" w:rsidRDefault="00F73CC3">
      <w:pPr>
        <w:rPr>
          <w:sz w:val="24"/>
          <w:szCs w:val="24"/>
          <w:rPrChange w:id="434" w:author="DELL" w:date="2025-06-29T22:54:00Z">
            <w:rPr/>
          </w:rPrChange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47ACF7" wp14:editId="6FC326EA">
                <wp:simplePos x="0" y="0"/>
                <wp:positionH relativeFrom="margin">
                  <wp:posOffset>502284</wp:posOffset>
                </wp:positionH>
                <wp:positionV relativeFrom="paragraph">
                  <wp:posOffset>168519</wp:posOffset>
                </wp:positionV>
                <wp:extent cx="45719" cy="211016"/>
                <wp:effectExtent l="0" t="0" r="31115" b="368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016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0BEB" id="Straight Arrow Connector 66" o:spid="_x0000_s1026" type="#_x0000_t32" style="position:absolute;margin-left:39.55pt;margin-top:13.25pt;width:3.6pt;height:16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" strokecolor="black [3040]">
                <w10:wrap anchorx="margin"/>
              </v:shape>
            </w:pict>
          </mc:Fallback>
        </mc:AlternateContent>
      </w:r>
      <w:ins w:id="435" w:author="DELL" w:date="2025-06-29T22:23:00Z">
        <w:r w:rsidR="003D3F4F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3712" behindDoc="0" locked="0" layoutInCell="1" allowOverlap="1" wp14:anchorId="2CB8DF24" wp14:editId="4B55237F">
                  <wp:simplePos x="0" y="0"/>
                  <wp:positionH relativeFrom="column">
                    <wp:posOffset>4600135</wp:posOffset>
                  </wp:positionH>
                  <wp:positionV relativeFrom="paragraph">
                    <wp:posOffset>217756</wp:posOffset>
                  </wp:positionV>
                  <wp:extent cx="13384" cy="485336"/>
                  <wp:effectExtent l="0" t="0" r="24765" b="29210"/>
                  <wp:wrapNone/>
                  <wp:docPr id="110" name="Straight Connector 1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3384" cy="485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3730448" id="Straight Connector 110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pt,17.15pt" to="363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" strokecolor="black [3040]"/>
              </w:pict>
            </mc:Fallback>
          </mc:AlternateContent>
        </w:r>
      </w:ins>
      <w:ins w:id="436" w:author="DELL" w:date="2025-06-29T22:13:00Z">
        <w:r w:rsidR="00AA4A7B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56544" behindDoc="0" locked="0" layoutInCell="1" allowOverlap="1" wp14:anchorId="1C3F9A8D" wp14:editId="4F18DDC7">
                  <wp:simplePos x="0" y="0"/>
                  <wp:positionH relativeFrom="column">
                    <wp:posOffset>2557463</wp:posOffset>
                  </wp:positionH>
                  <wp:positionV relativeFrom="paragraph">
                    <wp:posOffset>194786</wp:posOffset>
                  </wp:positionV>
                  <wp:extent cx="0" cy="142875"/>
                  <wp:effectExtent l="0" t="0" r="19050" b="28575"/>
                  <wp:wrapNone/>
                  <wp:docPr id="102" name="Straight Connector 10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6A8554C" id="Straight Connector 1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15.35pt" to="201.4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" strokecolor="#4579b8 [3044]"/>
              </w:pict>
            </mc:Fallback>
          </mc:AlternateContent>
        </w:r>
      </w:ins>
      <w:ins w:id="437" w:author="DELL" w:date="2025-06-29T22:22:00Z">
        <w:r w:rsidR="00AA4A7B">
          <w:t xml:space="preserve">                  </w:t>
        </w:r>
      </w:ins>
    </w:p>
    <w:p w:rsidR="007A4E2C" w:rsidRDefault="00F73CC3">
      <w:ins w:id="438" w:author="DELL" w:date="2025-06-29T23:03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8832" behindDoc="0" locked="0" layoutInCell="1" allowOverlap="1" wp14:anchorId="5E3E738C" wp14:editId="1CE3A97D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151081</wp:posOffset>
                  </wp:positionV>
                  <wp:extent cx="11332" cy="210674"/>
                  <wp:effectExtent l="0" t="0" r="27305" b="37465"/>
                  <wp:wrapNone/>
                  <wp:docPr id="118" name="Straight Connector 1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1332" cy="210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6F7B0FE" id="Straight Connector 11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1.9pt" to="40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" strokecolor="#4579b8 [3044]"/>
              </w:pict>
            </mc:Fallback>
          </mc:AlternateContent>
        </w:r>
      </w:ins>
      <w:ins w:id="439" w:author="DELL" w:date="2025-06-29T22:14:00Z">
        <w:r w:rsidR="00AA4A7B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57568" behindDoc="0" locked="0" layoutInCell="1" allowOverlap="1" wp14:anchorId="2905BE6D" wp14:editId="5C672759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114460</wp:posOffset>
                  </wp:positionV>
                  <wp:extent cx="0" cy="171450"/>
                  <wp:effectExtent l="0" t="0" r="19050" b="19050"/>
                  <wp:wrapNone/>
                  <wp:docPr id="103" name="Straight Connector 10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242C086" id="Straight Connector 10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9pt" to="200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" strokecolor="black [3040]"/>
              </w:pict>
            </mc:Fallback>
          </mc:AlternateContent>
        </w:r>
      </w:ins>
      <w:ins w:id="440" w:author="DELL" w:date="2025-06-29T22:12:00Z">
        <w:r w:rsidR="00AA4A7B">
          <w:t xml:space="preserve">                  </w:t>
        </w:r>
      </w:ins>
      <w:ins w:id="441" w:author="DELL" w:date="2025-06-29T22:22:00Z">
        <w:r w:rsidR="00AA4A7B">
          <w:t xml:space="preserve">                                                                                                  </w:t>
        </w:r>
      </w:ins>
      <w:ins w:id="442" w:author="DELL" w:date="2025-06-29T22:23:00Z">
        <w:r w:rsidR="00AA4A7B">
          <w:t xml:space="preserve">                </w:t>
        </w:r>
      </w:ins>
      <w:ins w:id="443" w:author="DELL" w:date="2025-06-29T22:22:00Z">
        <w:r w:rsidR="00AA4A7B">
          <w:t xml:space="preserve">                           </w:t>
        </w:r>
      </w:ins>
      <w:ins w:id="444" w:author="DELL" w:date="2025-06-29T22:12:00Z">
        <w:r w:rsidR="00AA4A7B">
          <w:t xml:space="preserve">                                                                 </w:t>
        </w:r>
      </w:ins>
    </w:p>
    <w:p w:rsidR="007A4E2C" w:rsidDel="00AA4A7B" w:rsidRDefault="00F73CC3">
      <w:pPr>
        <w:rPr>
          <w:del w:id="445" w:author="DELL" w:date="2025-06-29T22:15:00Z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35E0BF" wp14:editId="1EFBB5A3">
                <wp:simplePos x="0" y="0"/>
                <wp:positionH relativeFrom="margin">
                  <wp:posOffset>426134</wp:posOffset>
                </wp:positionH>
                <wp:positionV relativeFrom="paragraph">
                  <wp:posOffset>114984</wp:posOffset>
                </wp:positionV>
                <wp:extent cx="224790" cy="1580515"/>
                <wp:effectExtent l="0" t="0" r="22860" b="1968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58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498FD" id="Rounded Rectangle 57" o:spid="_x0000_s1026" style="position:absolute;margin-left:33.55pt;margin-top:9.05pt;width:17.7pt;height:124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" fillcolor="white [3201]" strokecolor="black [3200]" strokeweight="2pt">
                <w10:wrap anchorx="margin"/>
              </v:roundrect>
            </w:pict>
          </mc:Fallback>
        </mc:AlternateContent>
      </w:r>
      <w:ins w:id="446" w:author="DELL" w:date="2025-06-29T22:15:00Z">
        <w:r w:rsidR="00AA4A7B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58592" behindDoc="0" locked="0" layoutInCell="1" allowOverlap="1" wp14:anchorId="3FA9957C" wp14:editId="67D89594">
                  <wp:simplePos x="0" y="0"/>
                  <wp:positionH relativeFrom="column">
                    <wp:posOffset>2550319</wp:posOffset>
                  </wp:positionH>
                  <wp:positionV relativeFrom="paragraph">
                    <wp:posOffset>141288</wp:posOffset>
                  </wp:positionV>
                  <wp:extent cx="7144" cy="307181"/>
                  <wp:effectExtent l="0" t="0" r="31115" b="36195"/>
                  <wp:wrapNone/>
                  <wp:docPr id="105" name="Straight Connector 10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44" cy="307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26993A6" id="Straight Connector 10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11.15pt" to="201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" strokecolor="black [3040]"/>
              </w:pict>
            </mc:Fallback>
          </mc:AlternateContent>
        </w:r>
      </w:ins>
      <w:ins w:id="447" w:author="DELL" w:date="2025-06-29T22:23:00Z">
        <w:r w:rsidR="00AA4A7B">
          <w:t xml:space="preserve">                                                                                                                                                </w:t>
        </w:r>
      </w:ins>
    </w:p>
    <w:p w:rsidR="00AA4A7B" w:rsidRDefault="00AA4A7B">
      <w:pPr>
        <w:rPr>
          <w:ins w:id="448" w:author="DELL" w:date="2025-06-29T22:15:00Z"/>
        </w:rPr>
      </w:pPr>
    </w:p>
    <w:p w:rsidR="007A4E2C" w:rsidRDefault="003D3F4F">
      <w:ins w:id="449" w:author="DELL" w:date="2025-06-29T22:24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4736" behindDoc="0" locked="0" layoutInCell="1" allowOverlap="1" wp14:anchorId="44923285" wp14:editId="37A8EBF0">
                  <wp:simplePos x="0" y="0"/>
                  <wp:positionH relativeFrom="column">
                    <wp:posOffset>4628270</wp:posOffset>
                  </wp:positionH>
                  <wp:positionV relativeFrom="paragraph">
                    <wp:posOffset>4053</wp:posOffset>
                  </wp:positionV>
                  <wp:extent cx="14067" cy="443133"/>
                  <wp:effectExtent l="0" t="0" r="24130" b="33655"/>
                  <wp:wrapNone/>
                  <wp:docPr id="111" name="Straight Connector 1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067" cy="443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B6E74E7" id="Straight Connector 11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45pt,.3pt" to="365.5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" strokecolor="black [3040]"/>
              </w:pict>
            </mc:Fallback>
          </mc:AlternateContent>
        </w:r>
      </w:ins>
      <w:ins w:id="450" w:author="DELL" w:date="2025-06-29T22:16:00Z">
        <w:r w:rsidR="00AA4A7B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59616" behindDoc="0" locked="0" layoutInCell="1" allowOverlap="1" wp14:anchorId="2A58F00D" wp14:editId="30FDF419">
                  <wp:simplePos x="0" y="0"/>
                  <wp:positionH relativeFrom="column">
                    <wp:posOffset>2571750</wp:posOffset>
                  </wp:positionH>
                  <wp:positionV relativeFrom="paragraph">
                    <wp:posOffset>275273</wp:posOffset>
                  </wp:positionV>
                  <wp:extent cx="10954" cy="335756"/>
                  <wp:effectExtent l="0" t="0" r="27305" b="26670"/>
                  <wp:wrapNone/>
                  <wp:docPr id="106" name="Straight Connector 10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954" cy="335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8FCE4C0" id="Straight Connector 10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1.7pt" to="203.3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" strokecolor="black [3040]"/>
              </w:pict>
            </mc:Fallback>
          </mc:AlternateContent>
        </w:r>
      </w:ins>
      <w:ins w:id="451" w:author="DELL" w:date="2025-06-29T22:24:00Z">
        <w:r w:rsidR="00AA4A7B">
          <w:t xml:space="preserve">                                                                                                                                                </w:t>
        </w:r>
      </w:ins>
    </w:p>
    <w:p w:rsidR="007A4E2C" w:rsidRDefault="007A4E2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4A6A05" wp14:editId="63D20360">
                <wp:simplePos x="0" y="0"/>
                <wp:positionH relativeFrom="column">
                  <wp:posOffset>584835</wp:posOffset>
                </wp:positionH>
                <wp:positionV relativeFrom="paragraph">
                  <wp:posOffset>17145</wp:posOffset>
                </wp:positionV>
                <wp:extent cx="2040890" cy="45085"/>
                <wp:effectExtent l="0" t="76200" r="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7CFE" id="Straight Arrow Connector 58" o:spid="_x0000_s1026" type="#_x0000_t32" style="position:absolute;margin-left:46.05pt;margin-top:1.35pt;width:160.7pt;height:3.5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" strokecolor="black [3040]">
                <v:stroke endarrow="block"/>
              </v:shape>
            </w:pict>
          </mc:Fallback>
        </mc:AlternateContent>
      </w:r>
      <w:ins w:id="452" w:author="DELL" w:date="2025-06-29T22:24:00Z">
        <w:r w:rsidR="00AA4A7B">
          <w:t xml:space="preserve">                                   </w:t>
        </w:r>
      </w:ins>
      <w:ins w:id="453" w:author="DELL" w:date="2025-06-29T22:26:00Z">
        <w:r w:rsidR="00AA4A7B">
          <w:t xml:space="preserve">                                                                                                             </w:t>
        </w:r>
      </w:ins>
      <w:ins w:id="454" w:author="DELL" w:date="2025-06-29T22:24:00Z">
        <w:r w:rsidR="00AA4A7B">
          <w:t xml:space="preserve">                                                                                                         </w:t>
        </w:r>
      </w:ins>
    </w:p>
    <w:p w:rsidR="007A4E2C" w:rsidRDefault="003D3F4F">
      <w:ins w:id="455" w:author="DELL" w:date="2025-06-29T22:25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5760" behindDoc="0" locked="0" layoutInCell="1" allowOverlap="1" wp14:anchorId="6DC5842F" wp14:editId="4D6CE74D">
                  <wp:simplePos x="0" y="0"/>
                  <wp:positionH relativeFrom="column">
                    <wp:posOffset>4670474</wp:posOffset>
                  </wp:positionH>
                  <wp:positionV relativeFrom="paragraph">
                    <wp:posOffset>4738</wp:posOffset>
                  </wp:positionV>
                  <wp:extent cx="0" cy="428527"/>
                  <wp:effectExtent l="0" t="0" r="19050" b="29210"/>
                  <wp:wrapNone/>
                  <wp:docPr id="112" name="Straight Connector 1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0" cy="428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0213AE1" id="Straight Connector 112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75pt,.35pt" to="367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" strokecolor="black [3040]"/>
              </w:pict>
            </mc:Fallback>
          </mc:AlternateContent>
        </w:r>
      </w:ins>
      <w:ins w:id="456" w:author="DELL" w:date="2025-06-29T22:16:00Z">
        <w:r w:rsidR="00AA4A7B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0640" behindDoc="0" locked="0" layoutInCell="1" allowOverlap="1" wp14:anchorId="7DDBDF7C" wp14:editId="77199BFE">
                  <wp:simplePos x="0" y="0"/>
                  <wp:positionH relativeFrom="column">
                    <wp:posOffset>2571750</wp:posOffset>
                  </wp:positionH>
                  <wp:positionV relativeFrom="paragraph">
                    <wp:posOffset>93821</wp:posOffset>
                  </wp:positionV>
                  <wp:extent cx="21431" cy="357188"/>
                  <wp:effectExtent l="0" t="0" r="36195" b="24130"/>
                  <wp:wrapNone/>
                  <wp:docPr id="107" name="Straight Connector 10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1431" cy="357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991863B" id="Straight Connector 10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4pt" to="204.2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" strokecolor="black [3040]"/>
              </w:pict>
            </mc:Fallback>
          </mc:AlternateContent>
        </w:r>
        <w:r w:rsidR="00AA4A7B">
          <w:t xml:space="preserve">       </w:t>
        </w:r>
      </w:ins>
      <w:ins w:id="457" w:author="DELL" w:date="2025-06-29T22:26:00Z">
        <w:r w:rsidR="00AA4A7B">
          <w:t xml:space="preserve">                            </w:t>
        </w:r>
      </w:ins>
      <w:ins w:id="458" w:author="DELL" w:date="2025-06-29T22:16:00Z">
        <w:r w:rsidR="00AA4A7B">
          <w:t xml:space="preserve">                                                                           </w:t>
        </w:r>
      </w:ins>
    </w:p>
    <w:p w:rsidR="007A4E2C" w:rsidRDefault="003D3F4F">
      <w:ins w:id="459" w:author="DELL" w:date="2025-06-29T22:26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6784" behindDoc="0" locked="0" layoutInCell="1" allowOverlap="1" wp14:anchorId="389028C0" wp14:editId="0D78257F">
                  <wp:simplePos x="0" y="0"/>
                  <wp:positionH relativeFrom="column">
                    <wp:posOffset>4642241</wp:posOffset>
                  </wp:positionH>
                  <wp:positionV relativeFrom="paragraph">
                    <wp:posOffset>279400</wp:posOffset>
                  </wp:positionV>
                  <wp:extent cx="0" cy="407719"/>
                  <wp:effectExtent l="0" t="0" r="19050" b="30480"/>
                  <wp:wrapNone/>
                  <wp:docPr id="113" name="Straight Connector 1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407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0FA07EB" id="Straight Connector 11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5pt,22pt" to="365.5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" strokecolor="black [3040]"/>
              </w:pict>
            </mc:Fallback>
          </mc:AlternateContent>
        </w:r>
      </w:ins>
      <w:ins w:id="460" w:author="DELL" w:date="2025-06-29T22:21:00Z">
        <w:r w:rsidR="00AA4A7B">
          <w:rPr>
            <w:rFonts w:ascii="Times New Roman" w:hAnsi="Times New Roman"/>
            <w:noProof/>
            <w:sz w:val="24"/>
            <w:szCs w:val="24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1664" behindDoc="0" locked="0" layoutInCell="1" allowOverlap="1" wp14:anchorId="1C650FF5" wp14:editId="6C21F441">
                  <wp:simplePos x="0" y="0"/>
                  <wp:positionH relativeFrom="column">
                    <wp:posOffset>533603</wp:posOffset>
                  </wp:positionH>
                  <wp:positionV relativeFrom="paragraph">
                    <wp:posOffset>213056</wp:posOffset>
                  </wp:positionV>
                  <wp:extent cx="0" cy="204826"/>
                  <wp:effectExtent l="0" t="0" r="19050" b="24130"/>
                  <wp:wrapNone/>
                  <wp:docPr id="108" name="Straight Connector 1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0" cy="204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5B0666F" id="Straight Connector 108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6.8pt" to="4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" strokecolor="#4579b8 [3044]"/>
              </w:pict>
            </mc:Fallback>
          </mc:AlternateContent>
        </w:r>
      </w:ins>
      <w:del w:id="461" w:author="DELL" w:date="2025-06-29T22:19:00Z">
        <w:r w:rsidR="007A4E2C" w:rsidDel="00AA4A7B">
          <w:rPr>
            <w:rFonts w:ascii="Times New Roman" w:hAnsi="Times New Roman"/>
            <w:noProof/>
            <w:sz w:val="24"/>
            <w:szCs w:val="24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23776" behindDoc="0" locked="0" layoutInCell="1" allowOverlap="1" wp14:anchorId="6DA4620A" wp14:editId="5652005C">
                  <wp:simplePos x="0" y="0"/>
                  <wp:positionH relativeFrom="column">
                    <wp:posOffset>490830</wp:posOffset>
                  </wp:positionH>
                  <wp:positionV relativeFrom="paragraph">
                    <wp:posOffset>138361</wp:posOffset>
                  </wp:positionV>
                  <wp:extent cx="45719" cy="408079"/>
                  <wp:effectExtent l="57150" t="19050" r="69215" b="87630"/>
                  <wp:wrapNone/>
                  <wp:docPr id="67" name="Straight Arrow Connector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5719" cy="408079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9429A4A" id="Straight Arrow Connector 67" o:spid="_x0000_s1026" type="#_x0000_t32" style="position:absolute;margin-left:38.65pt;margin-top:10.9pt;width:3.6pt;height:32.1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" strokecolor="black [3200]" strokeweight="2pt">
                  <v:shadow on="t" color="black" opacity="24903f" origin=",.5" offset="0,.55556mm"/>
                </v:shape>
              </w:pict>
            </mc:Fallback>
          </mc:AlternateContent>
        </w:r>
      </w:del>
      <w:r w:rsidR="007A4E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E4A476" wp14:editId="388610F1">
                <wp:simplePos x="0" y="0"/>
                <wp:positionH relativeFrom="column">
                  <wp:posOffset>2406700</wp:posOffset>
                </wp:positionH>
                <wp:positionV relativeFrom="paragraph">
                  <wp:posOffset>235636</wp:posOffset>
                </wp:positionV>
                <wp:extent cx="175438" cy="1243584"/>
                <wp:effectExtent l="0" t="0" r="15240" b="1397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438" cy="12435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620C8" id="Rounded Rectangle 59" o:spid="_x0000_s1026" style="position:absolute;margin-left:189.5pt;margin-top:18.55pt;width:13.8pt;height:97.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" fillcolor="white [3201]" strokecolor="black [3200]" strokeweight="2pt"/>
            </w:pict>
          </mc:Fallback>
        </mc:AlternateContent>
      </w:r>
      <w:ins w:id="462" w:author="DELL" w:date="2025-06-29T22:59:00Z">
        <w:r>
          <w:t xml:space="preserve">                                                                                                                                                </w:t>
        </w:r>
      </w:ins>
    </w:p>
    <w:p w:rsidR="007A4E2C" w:rsidRPr="007A4E2C" w:rsidRDefault="005B163F">
      <w:pPr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0711B7" wp14:editId="4C3F4730">
                <wp:simplePos x="0" y="0"/>
                <wp:positionH relativeFrom="column">
                  <wp:posOffset>2604210</wp:posOffset>
                </wp:positionH>
                <wp:positionV relativeFrom="paragraph">
                  <wp:posOffset>817524</wp:posOffset>
                </wp:positionV>
                <wp:extent cx="1894637" cy="67031"/>
                <wp:effectExtent l="38100" t="19050" r="10795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37" cy="67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998D" id="Straight Arrow Connector 62" o:spid="_x0000_s1026" type="#_x0000_t32" style="position:absolute;margin-left:205.05pt;margin-top:64.35pt;width:149.2pt;height:5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9ACEA3" wp14:editId="77F600A7">
                <wp:simplePos x="0" y="0"/>
                <wp:positionH relativeFrom="column">
                  <wp:posOffset>2595905</wp:posOffset>
                </wp:positionH>
                <wp:positionV relativeFrom="paragraph">
                  <wp:posOffset>539546</wp:posOffset>
                </wp:positionV>
                <wp:extent cx="1953743" cy="58521"/>
                <wp:effectExtent l="0" t="76200" r="889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743" cy="5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D90A" id="Straight Arrow Connector 61" o:spid="_x0000_s1026" type="#_x0000_t32" style="position:absolute;margin-left:204.4pt;margin-top:42.5pt;width:153.85pt;height:4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del w:id="463" w:author="DELL" w:date="2025-06-29T22:44:00Z">
        <w:r w:rsidDel="005B163F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 wp14:anchorId="338404C6" wp14:editId="6AB7EE61">
                  <wp:simplePos x="0" y="0"/>
                  <wp:positionH relativeFrom="margin">
                    <wp:posOffset>4511879</wp:posOffset>
                  </wp:positionH>
                  <wp:positionV relativeFrom="paragraph">
                    <wp:posOffset>341021</wp:posOffset>
                  </wp:positionV>
                  <wp:extent cx="255270" cy="614045"/>
                  <wp:effectExtent l="0" t="0" r="11430" b="14605"/>
                  <wp:wrapNone/>
                  <wp:docPr id="60" name="Rounded Rectangle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55270" cy="614045"/>
                          </a:xfrm>
                          <a:prstGeom prst="roundRect">
                            <a:avLst>
                              <a:gd name="adj" fmla="val 3448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33F0" w:rsidRDefault="006C33F0" w:rsidP="007A4E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338404C6" id="Rounded Rectangle 60" o:spid="_x0000_s1047" style="position:absolute;margin-left:355.25pt;margin-top:26.85pt;width:20.1pt;height:48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5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" fillcolor="white [3201]" strokecolor="black [3200]" strokeweight="2pt">
                  <v:textbox>
                    <w:txbxContent>
                      <w:p w:rsidR="006C33F0" w:rsidRDefault="006C33F0" w:rsidP="007A4E2C">
                        <w:pPr>
                          <w:jc w:val="center"/>
                        </w:pPr>
                      </w:p>
                    </w:txbxContent>
                  </v:textbox>
                  <w10:wrap anchorx="margin"/>
                </v:roundrect>
              </w:pict>
            </mc:Fallback>
          </mc:AlternateContent>
        </w:r>
      </w:del>
      <w:ins w:id="464" w:author="DELL" w:date="2025-06-29T22:22:00Z">
        <w:r w:rsidR="00AA4A7B">
          <w:rPr>
            <w:rFonts w:ascii="Times New Roman" w:hAnsi="Times New Roman"/>
            <w:noProof/>
            <w:sz w:val="24"/>
            <w:szCs w:val="24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2688" behindDoc="0" locked="0" layoutInCell="1" allowOverlap="1" wp14:anchorId="2D40DFE6" wp14:editId="2CDA3A2C">
                  <wp:simplePos x="0" y="0"/>
                  <wp:positionH relativeFrom="column">
                    <wp:posOffset>526161</wp:posOffset>
                  </wp:positionH>
                  <wp:positionV relativeFrom="paragraph">
                    <wp:posOffset>167767</wp:posOffset>
                  </wp:positionV>
                  <wp:extent cx="7316" cy="234086"/>
                  <wp:effectExtent l="0" t="0" r="31115" b="33020"/>
                  <wp:wrapNone/>
                  <wp:docPr id="109" name="Straight Connector 10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7316" cy="2340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46292FC" id="Straight Connector 109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13.2pt" to="42.0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" strokecolor="black [3040]"/>
              </w:pict>
            </mc:Fallback>
          </mc:AlternateContent>
        </w:r>
      </w:ins>
      <w:ins w:id="465" w:author="DELL" w:date="2025-06-29T22:21:00Z">
        <w:r w:rsidR="00AA4A7B">
          <w:rPr>
            <w:rFonts w:ascii="Times New Roman" w:hAnsi="Times New Roman"/>
            <w:sz w:val="24"/>
            <w:szCs w:val="24"/>
          </w:rPr>
          <w:t xml:space="preserve">             </w:t>
        </w:r>
      </w:ins>
    </w:p>
    <w:p w:rsidR="006C0B1E" w:rsidRDefault="006C0B1E">
      <w:pPr>
        <w:rPr>
          <w:ins w:id="466" w:author="DELL" w:date="2025-06-29T23:45:00Z"/>
        </w:rPr>
      </w:pPr>
      <w:ins w:id="467" w:author="DELL" w:date="2025-06-29T22:50:00Z"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67808" behindDoc="0" locked="0" layoutInCell="1" allowOverlap="1" wp14:anchorId="4A91DA76" wp14:editId="5876CCEA">
                  <wp:simplePos x="0" y="0"/>
                  <wp:positionH relativeFrom="column">
                    <wp:posOffset>4522762</wp:posOffset>
                  </wp:positionH>
                  <wp:positionV relativeFrom="paragraph">
                    <wp:posOffset>33117</wp:posOffset>
                  </wp:positionV>
                  <wp:extent cx="246185" cy="963637"/>
                  <wp:effectExtent l="0" t="0" r="20955" b="27305"/>
                  <wp:wrapNone/>
                  <wp:docPr id="117" name="Rounded Rectangle 1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246185" cy="963637"/>
                          </a:xfrm>
                          <a:prstGeom prst="roundRect">
                            <a:avLst>
                              <a:gd name="adj" fmla="val 1759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2550A8D0" id="Rounded Rectangle 117" o:spid="_x0000_s1026" style="position:absolute;margin-left:356.1pt;margin-top:2.6pt;width:19.4pt;height:75.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" fillcolor="white [3201]" strokecolor="black [3200]" strokeweight="2pt"/>
              </w:pict>
            </mc:Fallback>
          </mc:AlternateContent>
        </w:r>
      </w:ins>
    </w:p>
    <w:p w:rsidR="006C0B1E" w:rsidRDefault="006C0B1E">
      <w:pPr>
        <w:rPr>
          <w:ins w:id="468" w:author="DELL" w:date="2025-06-29T23:45:00Z"/>
        </w:rPr>
      </w:pPr>
    </w:p>
    <w:p w:rsidR="006C0B1E" w:rsidRDefault="006C0B1E">
      <w:pPr>
        <w:rPr>
          <w:ins w:id="469" w:author="DELL" w:date="2025-06-29T23:45:00Z"/>
        </w:rPr>
      </w:pPr>
    </w:p>
    <w:p w:rsidR="006C0B1E" w:rsidRDefault="006C0B1E">
      <w:pPr>
        <w:rPr>
          <w:ins w:id="470" w:author="DELL" w:date="2025-06-29T23:45:00Z"/>
        </w:rPr>
      </w:pPr>
    </w:p>
    <w:p w:rsidR="006C0B1E" w:rsidRDefault="007A4E2C">
      <w:pPr>
        <w:rPr>
          <w:ins w:id="471" w:author="DELL" w:date="2025-06-30T01:34:00Z"/>
        </w:rPr>
      </w:pPr>
      <w:del w:id="472" w:author="DELL" w:date="2025-06-29T22:20:00Z">
        <w:r w:rsidDel="00AA4A7B">
          <w:rPr>
            <w:rFonts w:ascii="Times New Roman" w:hAnsi="Times New Roman"/>
            <w:noProof/>
            <w:sz w:val="24"/>
            <w:szCs w:val="24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74AAA996" wp14:editId="5238E7B6">
                  <wp:simplePos x="0" y="0"/>
                  <wp:positionH relativeFrom="margin">
                    <wp:posOffset>168250</wp:posOffset>
                  </wp:positionH>
                  <wp:positionV relativeFrom="paragraph">
                    <wp:posOffset>-14630</wp:posOffset>
                  </wp:positionV>
                  <wp:extent cx="285292" cy="175564"/>
                  <wp:effectExtent l="38100" t="19050" r="76835" b="91440"/>
                  <wp:wrapNone/>
                  <wp:docPr id="68" name="Straight Arrow Connector 6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5292" cy="175564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2732277" id="Straight Arrow Connector 68" o:spid="_x0000_s1026" type="#_x0000_t32" style="position:absolute;margin-left:13.25pt;margin-top:-1.15pt;width:22.45pt;height:13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" strokecolor="black [3200]" strokeweight="2pt">
                  <v:shadow on="t" color="black" opacity="24903f" origin=",.5" offset="0,.55556mm"/>
                  <w10:wrap anchorx="margin"/>
                </v:shape>
              </w:pict>
            </mc:Fallback>
          </mc:AlternateContent>
        </w:r>
      </w:del>
      <w:ins w:id="473" w:author="DELL" w:date="2025-06-29T22:17:00Z">
        <w:r w:rsidR="00AA4A7B">
          <w:t xml:space="preserve">         </w:t>
        </w:r>
      </w:ins>
      <w:ins w:id="474" w:author="DELL" w:date="2025-06-30T01:19:00Z">
        <w:r w:rsidR="00D0639F">
          <w:t>SEQUENCE DIAGRAM</w:t>
        </w:r>
      </w:ins>
    </w:p>
    <w:p w:rsidR="00D0639F" w:rsidRDefault="00D0639F" w:rsidP="002E0803">
      <w:pPr>
        <w:pStyle w:val="ListParagraph"/>
        <w:numPr>
          <w:ilvl w:val="0"/>
          <w:numId w:val="26"/>
        </w:numPr>
        <w:rPr>
          <w:ins w:id="475" w:author="DELL" w:date="2025-06-30T01:23:00Z"/>
        </w:rPr>
        <w:pPrChange w:id="476" w:author="DELL" w:date="2025-06-30T01:34:00Z">
          <w:pPr/>
        </w:pPrChange>
      </w:pPr>
      <w:ins w:id="477" w:author="DELL" w:date="2025-06-30T01:23:00Z">
        <w:r>
          <w:t>Guest request room availability</w:t>
        </w:r>
      </w:ins>
    </w:p>
    <w:p w:rsidR="00D0639F" w:rsidRDefault="00D0639F" w:rsidP="00D0639F">
      <w:pPr>
        <w:pStyle w:val="ListParagraph"/>
        <w:numPr>
          <w:ilvl w:val="0"/>
          <w:numId w:val="26"/>
        </w:numPr>
        <w:rPr>
          <w:ins w:id="478" w:author="DELL" w:date="2025-06-30T01:25:00Z"/>
        </w:rPr>
        <w:pPrChange w:id="479" w:author="DELL" w:date="2025-06-30T01:24:00Z">
          <w:pPr/>
        </w:pPrChange>
      </w:pPr>
      <w:ins w:id="480" w:author="DELL" w:date="2025-06-30T01:24:00Z">
        <w:r>
          <w:t>System checks room availability and responds</w:t>
        </w:r>
      </w:ins>
    </w:p>
    <w:p w:rsidR="00D0639F" w:rsidRDefault="00D0639F" w:rsidP="00D0639F">
      <w:pPr>
        <w:pStyle w:val="ListParagraph"/>
        <w:numPr>
          <w:ilvl w:val="0"/>
          <w:numId w:val="26"/>
        </w:numPr>
        <w:rPr>
          <w:ins w:id="481" w:author="DELL" w:date="2025-06-30T01:25:00Z"/>
        </w:rPr>
        <w:pPrChange w:id="482" w:author="DELL" w:date="2025-06-30T01:24:00Z">
          <w:pPr/>
        </w:pPrChange>
      </w:pPr>
      <w:ins w:id="483" w:author="DELL" w:date="2025-06-30T01:25:00Z">
        <w:r>
          <w:t xml:space="preserve">Guest submits booking request </w:t>
        </w:r>
      </w:ins>
    </w:p>
    <w:p w:rsidR="00D0639F" w:rsidRDefault="00D0639F" w:rsidP="00D0639F">
      <w:pPr>
        <w:pStyle w:val="ListParagraph"/>
        <w:numPr>
          <w:ilvl w:val="0"/>
          <w:numId w:val="26"/>
        </w:numPr>
        <w:rPr>
          <w:ins w:id="484" w:author="DELL" w:date="2025-06-30T01:25:00Z"/>
        </w:rPr>
        <w:pPrChange w:id="485" w:author="DELL" w:date="2025-06-30T01:24:00Z">
          <w:pPr/>
        </w:pPrChange>
      </w:pPr>
      <w:ins w:id="486" w:author="DELL" w:date="2025-06-30T01:25:00Z">
        <w:r>
          <w:t>System creates booking and assign room</w:t>
        </w:r>
      </w:ins>
    </w:p>
    <w:p w:rsidR="00D0639F" w:rsidRDefault="00D0639F" w:rsidP="00D0639F">
      <w:pPr>
        <w:pStyle w:val="ListParagraph"/>
        <w:numPr>
          <w:ilvl w:val="0"/>
          <w:numId w:val="26"/>
        </w:numPr>
        <w:rPr>
          <w:ins w:id="487" w:author="DELL" w:date="2025-06-30T01:26:00Z"/>
        </w:rPr>
        <w:pPrChange w:id="488" w:author="DELL" w:date="2025-06-30T01:24:00Z">
          <w:pPr/>
        </w:pPrChange>
      </w:pPr>
      <w:ins w:id="489" w:author="DELL" w:date="2025-06-30T01:26:00Z">
        <w:r>
          <w:lastRenderedPageBreak/>
          <w:t xml:space="preserve">System sends confirmation message to the guest </w:t>
        </w:r>
      </w:ins>
    </w:p>
    <w:p w:rsidR="00D0639F" w:rsidRDefault="00D0639F" w:rsidP="00D0639F">
      <w:pPr>
        <w:pStyle w:val="ListParagraph"/>
        <w:numPr>
          <w:ilvl w:val="0"/>
          <w:numId w:val="26"/>
        </w:numPr>
        <w:rPr>
          <w:ins w:id="490" w:author="DELL" w:date="2025-06-30T01:27:00Z"/>
        </w:rPr>
        <w:pPrChange w:id="491" w:author="DELL" w:date="2025-06-30T01:24:00Z">
          <w:pPr/>
        </w:pPrChange>
      </w:pPr>
      <w:ins w:id="492" w:author="DELL" w:date="2025-06-30T01:27:00Z">
        <w:r>
          <w:t xml:space="preserve">Staff receives booking notification </w:t>
        </w:r>
      </w:ins>
    </w:p>
    <w:p w:rsidR="00D0639F" w:rsidRDefault="00D0639F" w:rsidP="00D0639F">
      <w:pPr>
        <w:pStyle w:val="ListParagraph"/>
        <w:numPr>
          <w:ilvl w:val="0"/>
          <w:numId w:val="26"/>
        </w:numPr>
        <w:rPr>
          <w:ins w:id="493" w:author="DELL" w:date="2025-06-30T01:27:00Z"/>
        </w:rPr>
        <w:pPrChange w:id="494" w:author="DELL" w:date="2025-06-30T01:24:00Z">
          <w:pPr/>
        </w:pPrChange>
      </w:pPr>
      <w:ins w:id="495" w:author="DELL" w:date="2025-06-30T01:27:00Z">
        <w:r>
          <w:t xml:space="preserve">Guest makes payment </w:t>
        </w:r>
      </w:ins>
    </w:p>
    <w:p w:rsidR="007A4E2C" w:rsidRPr="00D0639F" w:rsidRDefault="00D0639F" w:rsidP="00D0639F">
      <w:pPr>
        <w:pStyle w:val="ListParagraph"/>
        <w:numPr>
          <w:ilvl w:val="0"/>
          <w:numId w:val="26"/>
        </w:numPr>
        <w:rPr>
          <w:rPrChange w:id="496" w:author="DELL" w:date="2025-06-30T01:29:00Z">
            <w:rPr/>
          </w:rPrChange>
        </w:rPr>
        <w:pPrChange w:id="497" w:author="DELL" w:date="2025-06-30T01:29:00Z">
          <w:pPr/>
        </w:pPrChange>
      </w:pPr>
      <w:ins w:id="498" w:author="DELL" w:date="2025-06-30T01:27:00Z">
        <w:r>
          <w:t>Sy</w:t>
        </w:r>
      </w:ins>
      <w:ins w:id="499" w:author="DELL" w:date="2025-06-30T01:29:00Z">
        <w:r>
          <w:t>s</w:t>
        </w:r>
      </w:ins>
      <w:ins w:id="500" w:author="DELL" w:date="2025-06-30T01:27:00Z">
        <w:r>
          <w:t xml:space="preserve">tem updates booking status </w:t>
        </w:r>
      </w:ins>
      <w:ins w:id="501" w:author="DELL" w:date="2025-06-30T01:28:00Z">
        <w:r>
          <w:t>and sends payment confirmation</w:t>
        </w:r>
      </w:ins>
    </w:p>
    <w:p w:rsidR="002E0803" w:rsidRDefault="00D44DDB">
      <w:pPr>
        <w:rPr>
          <w:ins w:id="502" w:author="DELL" w:date="2025-06-30T01:31:00Z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13573C" wp14:editId="53069627">
                <wp:simplePos x="0" y="0"/>
                <wp:positionH relativeFrom="margin">
                  <wp:align>left</wp:align>
                </wp:positionH>
                <wp:positionV relativeFrom="paragraph">
                  <wp:posOffset>307828</wp:posOffset>
                </wp:positionV>
                <wp:extent cx="1814732" cy="325951"/>
                <wp:effectExtent l="0" t="0" r="14605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2" cy="325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03" w:author="DELL" w:date="2025-06-30T01:54:00Z">
                                <w:pPr/>
                              </w:pPrChange>
                            </w:pPr>
                            <w:ins w:id="504" w:author="DELL" w:date="2025-06-30T01:54:00Z">
                              <w:r>
                                <w:t>Guest logs in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3573C" id="Rectangle 72" o:spid="_x0000_s1048" style="position:absolute;margin-left:0;margin-top:24.25pt;width:142.9pt;height:25.6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05" w:author="DELL" w:date="2025-06-30T01:54:00Z">
                          <w:pPr/>
                        </w:pPrChange>
                      </w:pPr>
                      <w:ins w:id="506" w:author="DELL" w:date="2025-06-30T01:54:00Z">
                        <w:r>
                          <w:t>Guest logs in</w:t>
                        </w:r>
                      </w:ins>
                    </w:p>
                  </w:txbxContent>
                </v:textbox>
                <w10:wrap anchorx="margin"/>
              </v:rect>
            </w:pict>
          </mc:Fallback>
        </mc:AlternateContent>
      </w:r>
      <w:ins w:id="507" w:author="DELL" w:date="2025-06-30T01:31:00Z">
        <w:r w:rsidR="002E0803">
          <w:t>ACTIVITY DIAGRAM</w:t>
        </w:r>
      </w:ins>
    </w:p>
    <w:p w:rsidR="007A4E2C" w:rsidDel="002E0803" w:rsidRDefault="00142A5C">
      <w:pPr>
        <w:rPr>
          <w:del w:id="508" w:author="DELL" w:date="2025-06-30T01:31:00Z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B09DD6" wp14:editId="0DA3F350">
                <wp:simplePos x="0" y="0"/>
                <wp:positionH relativeFrom="column">
                  <wp:posOffset>707570</wp:posOffset>
                </wp:positionH>
                <wp:positionV relativeFrom="paragraph">
                  <wp:posOffset>27214</wp:posOffset>
                </wp:positionV>
                <wp:extent cx="189049" cy="401320"/>
                <wp:effectExtent l="0" t="0" r="59055" b="5588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49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6C28" id="Straight Arrow Connector 71" o:spid="_x0000_s1026" type="#_x0000_t32" style="position:absolute;margin-left:55.7pt;margin-top:2.15pt;width:14.9pt;height:3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B9EBFF" wp14:editId="289F8EB9">
                <wp:simplePos x="0" y="0"/>
                <wp:positionH relativeFrom="column">
                  <wp:posOffset>335047</wp:posOffset>
                </wp:positionH>
                <wp:positionV relativeFrom="paragraph">
                  <wp:posOffset>-153563</wp:posOffset>
                </wp:positionV>
                <wp:extent cx="684055" cy="174503"/>
                <wp:effectExtent l="0" t="0" r="20955" b="1651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55" cy="1745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0539B" id="Oval 70" o:spid="_x0000_s1026" style="position:absolute;margin-left:26.4pt;margin-top:-12.1pt;width:53.85pt;height:1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" fillcolor="black [3200]" strokecolor="black [1600]" strokeweight="2pt"/>
            </w:pict>
          </mc:Fallback>
        </mc:AlternateContent>
      </w:r>
    </w:p>
    <w:p w:rsidR="007A4E2C" w:rsidRDefault="007A4E2C"/>
    <w:p w:rsidR="007A4E2C" w:rsidRDefault="00D44DD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B0D87C" wp14:editId="796E0C1F">
                <wp:simplePos x="0" y="0"/>
                <wp:positionH relativeFrom="column">
                  <wp:posOffset>70338</wp:posOffset>
                </wp:positionH>
                <wp:positionV relativeFrom="paragraph">
                  <wp:posOffset>153768</wp:posOffset>
                </wp:positionV>
                <wp:extent cx="1786597" cy="377141"/>
                <wp:effectExtent l="0" t="0" r="23495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97" cy="377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09" w:author="DELL" w:date="2025-06-30T01:55:00Z">
                                <w:pPr/>
                              </w:pPrChange>
                            </w:pPr>
                            <w:proofErr w:type="gramStart"/>
                            <w:ins w:id="510" w:author="DELL" w:date="2025-06-30T01:55:00Z">
                              <w:r>
                                <w:t xml:space="preserve">System </w:t>
                              </w:r>
                            </w:ins>
                            <w:ins w:id="511" w:author="DELL" w:date="2025-06-30T01:56:00Z">
                              <w:r>
                                <w:t xml:space="preserve"> verifies</w:t>
                              </w:r>
                            </w:ins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0D87C" id="Rectangle 74" o:spid="_x0000_s1049" style="position:absolute;margin-left:5.55pt;margin-top:12.1pt;width:140.7pt;height:2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UyagIAAB8FAAAOAAAAZHJzL2Uyb0RvYy54bWysVN9PGzEMfp+0/yHK+7heK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12" w:author="DELL" w:date="2025-06-30T01:55:00Z">
                          <w:pPr/>
                        </w:pPrChange>
                      </w:pPr>
                      <w:proofErr w:type="gramStart"/>
                      <w:ins w:id="513" w:author="DELL" w:date="2025-06-30T01:55:00Z">
                        <w:r>
                          <w:t xml:space="preserve">System </w:t>
                        </w:r>
                      </w:ins>
                      <w:ins w:id="514" w:author="DELL" w:date="2025-06-30T01:56:00Z">
                        <w:r>
                          <w:t xml:space="preserve"> verifies</w:t>
                        </w:r>
                      </w:ins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2A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3B58B7" wp14:editId="1AC74285">
                <wp:simplePos x="0" y="0"/>
                <wp:positionH relativeFrom="column">
                  <wp:posOffset>1001486</wp:posOffset>
                </wp:positionH>
                <wp:positionV relativeFrom="paragraph">
                  <wp:posOffset>17599</wp:posOffset>
                </wp:positionV>
                <wp:extent cx="304800" cy="315685"/>
                <wp:effectExtent l="0" t="0" r="76200" b="654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255C" id="Straight Arrow Connector 73" o:spid="_x0000_s1026" type="#_x0000_t32" style="position:absolute;margin-left:78.85pt;margin-top:1.4pt;width:24pt;height:24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" strokecolor="black [3040]">
                <v:stroke endarrow="block"/>
              </v:shape>
            </w:pict>
          </mc:Fallback>
        </mc:AlternateContent>
      </w:r>
      <w:r w:rsidR="00142A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4F9A37" wp14:editId="2DDC2F23">
                <wp:simplePos x="0" y="0"/>
                <wp:positionH relativeFrom="margin">
                  <wp:align>left</wp:align>
                </wp:positionH>
                <wp:positionV relativeFrom="paragraph">
                  <wp:posOffset>-6788785</wp:posOffset>
                </wp:positionV>
                <wp:extent cx="1828800" cy="528955"/>
                <wp:effectExtent l="0" t="0" r="19050" b="234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89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23CC8" id="Oval 69" o:spid="_x0000_s1026" style="position:absolute;margin-left:0;margin-top:-534.55pt;width:2in;height:41.65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" fillcolor="#4f81bd [3204]" strokecolor="#243f60 [1604]" strokeweight="2pt">
                <w10:wrap anchorx="margin"/>
              </v:oval>
            </w:pict>
          </mc:Fallback>
        </mc:AlternateContent>
      </w:r>
    </w:p>
    <w:p w:rsidR="007A4E2C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EB9569" wp14:editId="57CFA214">
                <wp:simplePos x="0" y="0"/>
                <wp:positionH relativeFrom="column">
                  <wp:posOffset>1077686</wp:posOffset>
                </wp:positionH>
                <wp:positionV relativeFrom="paragraph">
                  <wp:posOffset>254998</wp:posOffset>
                </wp:positionV>
                <wp:extent cx="125185" cy="212271"/>
                <wp:effectExtent l="38100" t="0" r="27305" b="546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85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B17F" id="Straight Arrow Connector 75" o:spid="_x0000_s1026" type="#_x0000_t32" style="position:absolute;margin-left:84.85pt;margin-top:20.1pt;width:9.85pt;height:16.7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7A4E2C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B285C6" wp14:editId="33C2C456">
                <wp:simplePos x="0" y="0"/>
                <wp:positionH relativeFrom="margin">
                  <wp:posOffset>495300</wp:posOffset>
                </wp:positionH>
                <wp:positionV relativeFrom="paragraph">
                  <wp:posOffset>144054</wp:posOffset>
                </wp:positionV>
                <wp:extent cx="848995" cy="386443"/>
                <wp:effectExtent l="0" t="0" r="27305" b="1397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864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BA7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6" o:spid="_x0000_s1026" type="#_x0000_t4" style="position:absolute;margin-left:39pt;margin-top:11.35pt;width:66.85pt;height:30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" fillcolor="white [3201]" strokecolor="black [3200]" strokeweight="2pt">
                <w10:wrap anchorx="margin"/>
              </v:shape>
            </w:pict>
          </mc:Fallback>
        </mc:AlternateContent>
      </w:r>
    </w:p>
    <w:p w:rsidR="007A4E2C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F2F50D" wp14:editId="70AFDD72">
                <wp:simplePos x="0" y="0"/>
                <wp:positionH relativeFrom="margin">
                  <wp:align>center</wp:align>
                </wp:positionH>
                <wp:positionV relativeFrom="paragraph">
                  <wp:posOffset>261257</wp:posOffset>
                </wp:positionV>
                <wp:extent cx="1828800" cy="414997"/>
                <wp:effectExtent l="0" t="0" r="19050" b="234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4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15" w:author="DELL" w:date="2025-06-30T01:56:00Z">
                                <w:pPr/>
                              </w:pPrChange>
                            </w:pPr>
                            <w:ins w:id="516" w:author="DELL" w:date="2025-06-30T01:56:00Z">
                              <w:r>
                                <w:t>Display error</w:t>
                              </w:r>
                            </w:ins>
                            <w:ins w:id="517" w:author="DELL" w:date="2025-06-30T01:57:00Z">
                              <w:r>
                                <w:t xml:space="preserve"> when </w:t>
                              </w:r>
                              <w:proofErr w:type="spellStart"/>
                              <w:r>
                                <w:t>its</w:t>
                              </w:r>
                              <w:proofErr w:type="spellEnd"/>
                              <w:r>
                                <w:t xml:space="preserve"> no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2F50D" id="Rectangle 80" o:spid="_x0000_s1050" style="position:absolute;margin-left:0;margin-top:20.55pt;width:2in;height:32.7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18" w:author="DELL" w:date="2025-06-30T01:56:00Z">
                          <w:pPr/>
                        </w:pPrChange>
                      </w:pPr>
                      <w:ins w:id="519" w:author="DELL" w:date="2025-06-30T01:56:00Z">
                        <w:r>
                          <w:t>Display error</w:t>
                        </w:r>
                      </w:ins>
                      <w:ins w:id="520" w:author="DELL" w:date="2025-06-30T01:57:00Z">
                        <w:r>
                          <w:t xml:space="preserve"> when </w:t>
                        </w:r>
                        <w:proofErr w:type="spellStart"/>
                        <w:r>
                          <w:t>its</w:t>
                        </w:r>
                        <w:proofErr w:type="spellEnd"/>
                        <w:r>
                          <w:t xml:space="preserve"> no</w:t>
                        </w:r>
                      </w:ins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CF4392" wp14:editId="1B5FF3E9">
                <wp:simplePos x="0" y="0"/>
                <wp:positionH relativeFrom="column">
                  <wp:posOffset>1377043</wp:posOffset>
                </wp:positionH>
                <wp:positionV relativeFrom="paragraph">
                  <wp:posOffset>38554</wp:posOffset>
                </wp:positionV>
                <wp:extent cx="805543" cy="201385"/>
                <wp:effectExtent l="0" t="0" r="71120" b="8445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20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0B95" id="Straight Arrow Connector 79" o:spid="_x0000_s1026" type="#_x0000_t32" style="position:absolute;margin-left:108.45pt;margin-top:3.05pt;width:63.45pt;height:15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1CEA24" wp14:editId="2F4F3F45">
                <wp:simplePos x="0" y="0"/>
                <wp:positionH relativeFrom="column">
                  <wp:posOffset>843643</wp:posOffset>
                </wp:positionH>
                <wp:positionV relativeFrom="paragraph">
                  <wp:posOffset>180068</wp:posOffset>
                </wp:positionV>
                <wp:extent cx="92528" cy="353786"/>
                <wp:effectExtent l="57150" t="0" r="22225" b="654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28" cy="35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6A99" id="Straight Arrow Connector 77" o:spid="_x0000_s1026" type="#_x0000_t32" style="position:absolute;margin-left:66.45pt;margin-top:14.2pt;width:7.3pt;height:2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7A4E2C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3B0BE4" wp14:editId="0A43EACB">
                <wp:simplePos x="0" y="0"/>
                <wp:positionH relativeFrom="margin">
                  <wp:align>left</wp:align>
                </wp:positionH>
                <wp:positionV relativeFrom="paragraph">
                  <wp:posOffset>194492</wp:posOffset>
                </wp:positionV>
                <wp:extent cx="1872343" cy="250371"/>
                <wp:effectExtent l="0" t="0" r="1397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250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21" w:author="DELL" w:date="2025-06-30T01:57:00Z">
                                <w:pPr/>
                              </w:pPrChange>
                            </w:pPr>
                            <w:ins w:id="522" w:author="DELL" w:date="2025-06-30T01:57:00Z">
                              <w:r>
                                <w:t xml:space="preserve">Guest </w:t>
                              </w:r>
                              <w:proofErr w:type="spellStart"/>
                              <w:r>
                                <w:t>acces</w:t>
                              </w:r>
                              <w:proofErr w:type="spellEnd"/>
                              <w:r>
                                <w:t xml:space="preserve"> if its yes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B0BE4" id="Rectangle 78" o:spid="_x0000_s1051" style="position:absolute;margin-left:0;margin-top:15.3pt;width:147.45pt;height:19.7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23" w:author="DELL" w:date="2025-06-30T01:57:00Z">
                          <w:pPr/>
                        </w:pPrChange>
                      </w:pPr>
                      <w:ins w:id="524" w:author="DELL" w:date="2025-06-30T01:57:00Z">
                        <w:r>
                          <w:t xml:space="preserve">Guest </w:t>
                        </w:r>
                        <w:proofErr w:type="spellStart"/>
                        <w:r>
                          <w:t>acces</w:t>
                        </w:r>
                        <w:proofErr w:type="spellEnd"/>
                        <w:r>
                          <w:t xml:space="preserve"> if its yes</w:t>
                        </w:r>
                      </w:ins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4E2C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9333BA" wp14:editId="2C345970">
                <wp:simplePos x="0" y="0"/>
                <wp:positionH relativeFrom="column">
                  <wp:posOffset>819695</wp:posOffset>
                </wp:positionH>
                <wp:positionV relativeFrom="paragraph">
                  <wp:posOffset>160201</wp:posOffset>
                </wp:positionV>
                <wp:extent cx="45719" cy="299358"/>
                <wp:effectExtent l="57150" t="0" r="50165" b="628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8CB9" id="Straight Arrow Connector 81" o:spid="_x0000_s1026" type="#_x0000_t32" style="position:absolute;margin-left:64.55pt;margin-top:12.6pt;width:3.6pt;height:23.5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7A4E2C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57E29E" wp14:editId="199DCBCD">
                <wp:simplePos x="0" y="0"/>
                <wp:positionH relativeFrom="column">
                  <wp:posOffset>84406</wp:posOffset>
                </wp:positionH>
                <wp:positionV relativeFrom="paragraph">
                  <wp:posOffset>114250</wp:posOffset>
                </wp:positionV>
                <wp:extent cx="1828800" cy="330591"/>
                <wp:effectExtent l="0" t="0" r="1905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0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25" w:author="DELL" w:date="2025-06-30T01:58:00Z">
                                <w:pPr/>
                              </w:pPrChange>
                            </w:pPr>
                            <w:ins w:id="526" w:author="DELL" w:date="2025-06-30T01:58:00Z">
                              <w:r>
                                <w:t>Guest fill the details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E29E" id="Rectangle 82" o:spid="_x0000_s1052" style="position:absolute;margin-left:6.65pt;margin-top:9pt;width:2in;height:26.0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27" w:author="DELL" w:date="2025-06-30T01:58:00Z">
                          <w:pPr/>
                        </w:pPrChange>
                      </w:pPr>
                      <w:ins w:id="528" w:author="DELL" w:date="2025-06-30T01:58:00Z">
                        <w:r>
                          <w:t>Guest fill the details</w:t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:rsidR="007A4E2C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A02973" wp14:editId="7C630088">
                <wp:simplePos x="0" y="0"/>
                <wp:positionH relativeFrom="column">
                  <wp:posOffset>865414</wp:posOffset>
                </wp:positionH>
                <wp:positionV relativeFrom="paragraph">
                  <wp:posOffset>90714</wp:posOffset>
                </wp:positionV>
                <wp:extent cx="87086" cy="201386"/>
                <wp:effectExtent l="0" t="0" r="84455" b="654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6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294B" id="Straight Arrow Connector 83" o:spid="_x0000_s1026" type="#_x0000_t32" style="position:absolute;margin-left:68.15pt;margin-top:7.15pt;width:6.85pt;height:1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7A4E2C" w:rsidRDefault="00D44DD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B81009" wp14:editId="334C11DF">
                <wp:simplePos x="0" y="0"/>
                <wp:positionH relativeFrom="column">
                  <wp:posOffset>42203</wp:posOffset>
                </wp:positionH>
                <wp:positionV relativeFrom="paragraph">
                  <wp:posOffset>24130</wp:posOffset>
                </wp:positionV>
                <wp:extent cx="1828800" cy="337625"/>
                <wp:effectExtent l="0" t="0" r="19050" b="247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29" w:author="DELL" w:date="2025-06-30T01:59:00Z">
                                <w:pPr/>
                              </w:pPrChange>
                            </w:pPr>
                            <w:ins w:id="530" w:author="DELL" w:date="2025-06-30T01:59:00Z">
                              <w:r>
                                <w:t>Guest pays the room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81009" id="Rectangle 84" o:spid="_x0000_s1053" style="position:absolute;margin-left:3.3pt;margin-top:1.9pt;width:2in;height:26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31" w:author="DELL" w:date="2025-06-30T01:59:00Z">
                          <w:pPr/>
                        </w:pPrChange>
                      </w:pPr>
                      <w:ins w:id="532" w:author="DELL" w:date="2025-06-30T01:59:00Z">
                        <w:r>
                          <w:t>Guest pays the room</w:t>
                        </w:r>
                      </w:ins>
                    </w:p>
                  </w:txbxContent>
                </v:textbox>
              </v:rect>
            </w:pict>
          </mc:Fallback>
        </mc:AlternateContent>
      </w:r>
      <w:r w:rsidR="00142A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180BDD" wp14:editId="528BE55E">
                <wp:simplePos x="0" y="0"/>
                <wp:positionH relativeFrom="column">
                  <wp:posOffset>896166</wp:posOffset>
                </wp:positionH>
                <wp:positionV relativeFrom="paragraph">
                  <wp:posOffset>257356</wp:posOffset>
                </wp:positionV>
                <wp:extent cx="94434" cy="381000"/>
                <wp:effectExtent l="57150" t="0" r="2032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34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F436" id="Straight Arrow Connector 85" o:spid="_x0000_s1026" type="#_x0000_t32" style="position:absolute;margin-left:70.55pt;margin-top:20.25pt;width:7.45pt;height:30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7A4E2C" w:rsidRDefault="007A4E2C"/>
    <w:p w:rsidR="007A4E2C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8F60FA" wp14:editId="5E885586">
                <wp:simplePos x="0" y="0"/>
                <wp:positionH relativeFrom="column">
                  <wp:posOffset>843643</wp:posOffset>
                </wp:positionH>
                <wp:positionV relativeFrom="paragraph">
                  <wp:posOffset>302170</wp:posOffset>
                </wp:positionV>
                <wp:extent cx="54428" cy="353786"/>
                <wp:effectExtent l="57150" t="0" r="41275" b="654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8" cy="35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DD29" id="Straight Arrow Connector 87" o:spid="_x0000_s1026" type="#_x0000_t32" style="position:absolute;margin-left:66.45pt;margin-top:23.8pt;width:4.3pt;height:27.8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45D584" wp14:editId="251CE8A5">
                <wp:simplePos x="0" y="0"/>
                <wp:positionH relativeFrom="column">
                  <wp:posOffset>48623</wp:posOffset>
                </wp:positionH>
                <wp:positionV relativeFrom="paragraph">
                  <wp:posOffset>2540</wp:posOffset>
                </wp:positionV>
                <wp:extent cx="1828800" cy="250372"/>
                <wp:effectExtent l="0" t="0" r="19050" b="1651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0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33" w:author="DELL" w:date="2025-06-30T01:59:00Z">
                                <w:pPr/>
                              </w:pPrChange>
                            </w:pPr>
                            <w:ins w:id="534" w:author="DELL" w:date="2025-06-30T01:59:00Z">
                              <w:r>
                                <w:t>Guest submits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5D584" id="Rectangle 86" o:spid="_x0000_s1054" style="position:absolute;margin-left:3.85pt;margin-top:.2pt;width:2in;height:1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35" w:author="DELL" w:date="2025-06-30T01:59:00Z">
                          <w:pPr/>
                        </w:pPrChange>
                      </w:pPr>
                      <w:ins w:id="536" w:author="DELL" w:date="2025-06-30T01:59:00Z">
                        <w:r>
                          <w:t>Guest submits</w:t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:rsidR="007A4E2C" w:rsidRDefault="007A4E2C"/>
    <w:p w:rsidR="004C4312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5C48D" wp14:editId="1B22416C">
                <wp:simplePos x="0" y="0"/>
                <wp:positionH relativeFrom="column">
                  <wp:posOffset>974271</wp:posOffset>
                </wp:positionH>
                <wp:positionV relativeFrom="paragraph">
                  <wp:posOffset>107496</wp:posOffset>
                </wp:positionV>
                <wp:extent cx="1420586" cy="489858"/>
                <wp:effectExtent l="0" t="0" r="84455" b="628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586" cy="48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F321" id="Straight Arrow Connector 92" o:spid="_x0000_s1026" type="#_x0000_t32" style="position:absolute;margin-left:76.7pt;margin-top:8.45pt;width:111.85pt;height:38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348ACE" wp14:editId="56BDA7A6">
                <wp:simplePos x="0" y="0"/>
                <wp:positionH relativeFrom="column">
                  <wp:posOffset>756557</wp:posOffset>
                </wp:positionH>
                <wp:positionV relativeFrom="paragraph">
                  <wp:posOffset>216353</wp:posOffset>
                </wp:positionV>
                <wp:extent cx="92529" cy="413657"/>
                <wp:effectExtent l="0" t="0" r="79375" b="628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29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B685" id="Straight Arrow Connector 90" o:spid="_x0000_s1026" type="#_x0000_t32" style="position:absolute;margin-left:59.55pt;margin-top:17.05pt;width:7.3pt;height:3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D56897" wp14:editId="4A1A482A">
                <wp:simplePos x="0" y="0"/>
                <wp:positionH relativeFrom="column">
                  <wp:posOffset>576399</wp:posOffset>
                </wp:positionH>
                <wp:positionV relativeFrom="paragraph">
                  <wp:posOffset>9343</wp:posOffset>
                </wp:positionV>
                <wp:extent cx="359229" cy="190500"/>
                <wp:effectExtent l="0" t="0" r="22225" b="19050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3F0" w:rsidRDefault="006C33F0" w:rsidP="00142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6897" id="Diamond 88" o:spid="_x0000_s1055" type="#_x0000_t4" style="position:absolute;margin-left:45.4pt;margin-top:.75pt;width:28.3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" fillcolor="white [3201]" strokecolor="black [3200]" strokeweight="2pt">
                <v:textbox>
                  <w:txbxContent>
                    <w:p w:rsidR="006C33F0" w:rsidRDefault="006C33F0" w:rsidP="00142A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C4312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4F4EE5" wp14:editId="169286A7">
                <wp:simplePos x="0" y="0"/>
                <wp:positionH relativeFrom="column">
                  <wp:posOffset>2193471</wp:posOffset>
                </wp:positionH>
                <wp:positionV relativeFrom="paragraph">
                  <wp:posOffset>306796</wp:posOffset>
                </wp:positionV>
                <wp:extent cx="1828800" cy="250371"/>
                <wp:effectExtent l="0" t="0" r="19050" b="1651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0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37" w:author="DELL" w:date="2025-06-30T02:01:00Z">
                                <w:pPr/>
                              </w:pPrChange>
                            </w:pPr>
                            <w:ins w:id="538" w:author="DELL" w:date="2025-06-30T02:01:00Z">
                              <w:r>
                                <w:t>System displ</w:t>
                              </w:r>
                            </w:ins>
                            <w:ins w:id="539" w:author="DELL" w:date="2025-06-30T02:02:00Z">
                              <w:r>
                                <w:t>a</w:t>
                              </w:r>
                            </w:ins>
                            <w:ins w:id="540" w:author="DELL" w:date="2025-06-30T02:01:00Z">
                              <w:r>
                                <w:t>ys error message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F4EE5" id="Rectangle 93" o:spid="_x0000_s1056" style="position:absolute;margin-left:172.7pt;margin-top:24.15pt;width:2in;height:19.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41" w:author="DELL" w:date="2025-06-30T02:01:00Z">
                          <w:pPr/>
                        </w:pPrChange>
                      </w:pPr>
                      <w:ins w:id="542" w:author="DELL" w:date="2025-06-30T02:01:00Z">
                        <w:r>
                          <w:t>System displ</w:t>
                        </w:r>
                      </w:ins>
                      <w:ins w:id="543" w:author="DELL" w:date="2025-06-30T02:02:00Z">
                        <w:r>
                          <w:t>a</w:t>
                        </w:r>
                      </w:ins>
                      <w:ins w:id="544" w:author="DELL" w:date="2025-06-30T02:01:00Z">
                        <w:r>
                          <w:t>ys error message</w:t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:rsidR="004C4312" w:rsidRDefault="00D44DD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D20605" wp14:editId="0C3DD346">
                <wp:simplePos x="0" y="0"/>
                <wp:positionH relativeFrom="margin">
                  <wp:align>left</wp:align>
                </wp:positionH>
                <wp:positionV relativeFrom="paragraph">
                  <wp:posOffset>6713</wp:posOffset>
                </wp:positionV>
                <wp:extent cx="2024743" cy="323557"/>
                <wp:effectExtent l="0" t="0" r="13970" b="196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45" w:author="DELL" w:date="2025-06-30T02:00:00Z">
                                <w:pPr/>
                              </w:pPrChange>
                            </w:pPr>
                            <w:ins w:id="546" w:author="DELL" w:date="2025-06-30T02:00:00Z">
                              <w:r>
                                <w:t>System saves the payment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20605" id="Rectangle 91" o:spid="_x0000_s1057" style="position:absolute;margin-left:0;margin-top:.55pt;width:159.45pt;height:25.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47" w:author="DELL" w:date="2025-06-30T02:00:00Z">
                          <w:pPr/>
                        </w:pPrChange>
                      </w:pPr>
                      <w:ins w:id="548" w:author="DELL" w:date="2025-06-30T02:00:00Z">
                        <w:r>
                          <w:t>System saves the payment</w:t>
                        </w:r>
                      </w:ins>
                    </w:p>
                  </w:txbxContent>
                </v:textbox>
                <w10:wrap anchorx="margin"/>
              </v:rect>
            </w:pict>
          </mc:Fallback>
        </mc:AlternateContent>
      </w:r>
      <w:r w:rsidR="00142A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B6FC0B" wp14:editId="2BF02C48">
                <wp:simplePos x="0" y="0"/>
                <wp:positionH relativeFrom="column">
                  <wp:posOffset>2950029</wp:posOffset>
                </wp:positionH>
                <wp:positionV relativeFrom="paragraph">
                  <wp:posOffset>244838</wp:posOffset>
                </wp:positionV>
                <wp:extent cx="70757" cy="299357"/>
                <wp:effectExtent l="0" t="0" r="81915" b="628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C9B3" id="Straight Arrow Connector 95" o:spid="_x0000_s1026" type="#_x0000_t32" style="position:absolute;margin-left:232.3pt;margin-top:19.3pt;width:5.55pt;height:2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142A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DF8A6B" wp14:editId="15CDF08F">
                <wp:simplePos x="0" y="0"/>
                <wp:positionH relativeFrom="column">
                  <wp:posOffset>887186</wp:posOffset>
                </wp:positionH>
                <wp:positionV relativeFrom="paragraph">
                  <wp:posOffset>233952</wp:posOffset>
                </wp:positionV>
                <wp:extent cx="48532" cy="353786"/>
                <wp:effectExtent l="19050" t="0" r="85090" b="6540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35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8107" id="Straight Arrow Connector 94" o:spid="_x0000_s1026" type="#_x0000_t32" style="position:absolute;margin-left:69.85pt;margin-top:18.4pt;width:3.8pt;height:27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4C4312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D3B4CF" wp14:editId="50CC2E82">
                <wp:simplePos x="0" y="0"/>
                <wp:positionH relativeFrom="column">
                  <wp:posOffset>2302329</wp:posOffset>
                </wp:positionH>
                <wp:positionV relativeFrom="paragraph">
                  <wp:posOffset>254272</wp:posOffset>
                </wp:positionV>
                <wp:extent cx="1828800" cy="326572"/>
                <wp:effectExtent l="0" t="0" r="19050" b="1651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49" w:author="DELL" w:date="2025-06-30T02:01:00Z">
                                <w:pPr/>
                              </w:pPrChange>
                            </w:pPr>
                            <w:ins w:id="550" w:author="DELL" w:date="2025-06-30T02:01:00Z">
                              <w:r>
                                <w:t>Error and resubmits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B4CF" id="Rectangle 98" o:spid="_x0000_s1058" style="position:absolute;margin-left:181.3pt;margin-top:20pt;width:2in;height:25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51" w:author="DELL" w:date="2025-06-30T02:01:00Z">
                          <w:pPr/>
                        </w:pPrChange>
                      </w:pPr>
                      <w:ins w:id="552" w:author="DELL" w:date="2025-06-30T02:01:00Z">
                        <w:r>
                          <w:t>Error and resubmits</w:t>
                        </w:r>
                      </w:ins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210BBD" wp14:editId="42CC3BAF">
                <wp:simplePos x="0" y="0"/>
                <wp:positionH relativeFrom="column">
                  <wp:posOffset>119380</wp:posOffset>
                </wp:positionH>
                <wp:positionV relativeFrom="paragraph">
                  <wp:posOffset>302895</wp:posOffset>
                </wp:positionV>
                <wp:extent cx="1828800" cy="287655"/>
                <wp:effectExtent l="0" t="0" r="19050" b="1714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DB" w:rsidRDefault="00D44DDB" w:rsidP="00D44DDB">
                            <w:pPr>
                              <w:jc w:val="center"/>
                              <w:pPrChange w:id="553" w:author="DELL" w:date="2025-06-30T02:00:00Z">
                                <w:pPr/>
                              </w:pPrChange>
                            </w:pPr>
                            <w:ins w:id="554" w:author="DELL" w:date="2025-06-30T02:00:00Z">
                              <w:r>
                                <w:t xml:space="preserve">System </w:t>
                              </w:r>
                            </w:ins>
                            <w:ins w:id="555" w:author="DELL" w:date="2025-06-30T02:01:00Z">
                              <w:r>
                                <w:t>notifies succe</w:t>
                              </w:r>
                            </w:ins>
                            <w:ins w:id="556" w:author="DELL" w:date="2025-06-30T02:02:00Z">
                              <w:r>
                                <w:t>s</w:t>
                              </w:r>
                            </w:ins>
                            <w:ins w:id="557" w:author="DELL" w:date="2025-06-30T02:01:00Z">
                              <w:r>
                                <w:t>sful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0BBD" id="Rectangle 96" o:spid="_x0000_s1059" style="position:absolute;margin-left:9.4pt;margin-top:23.85pt;width:2in;height:22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" fillcolor="white [3201]" strokecolor="black [3200]" strokeweight="2pt">
                <v:textbox>
                  <w:txbxContent>
                    <w:p w:rsidR="00D44DDB" w:rsidRDefault="00D44DDB" w:rsidP="00D44DDB">
                      <w:pPr>
                        <w:jc w:val="center"/>
                        <w:pPrChange w:id="558" w:author="DELL" w:date="2025-06-30T02:00:00Z">
                          <w:pPr/>
                        </w:pPrChange>
                      </w:pPr>
                      <w:ins w:id="559" w:author="DELL" w:date="2025-06-30T02:00:00Z">
                        <w:r>
                          <w:t xml:space="preserve">System </w:t>
                        </w:r>
                      </w:ins>
                      <w:ins w:id="560" w:author="DELL" w:date="2025-06-30T02:01:00Z">
                        <w:r>
                          <w:t>notifies succe</w:t>
                        </w:r>
                      </w:ins>
                      <w:ins w:id="561" w:author="DELL" w:date="2025-06-30T02:02:00Z">
                        <w:r>
                          <w:t>s</w:t>
                        </w:r>
                      </w:ins>
                      <w:ins w:id="562" w:author="DELL" w:date="2025-06-30T02:01:00Z">
                        <w:r>
                          <w:t>sful</w:t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:rsidR="004C4312" w:rsidRDefault="00142A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1A833D" wp14:editId="04298CC3">
                <wp:simplePos x="0" y="0"/>
                <wp:positionH relativeFrom="column">
                  <wp:posOffset>800100</wp:posOffset>
                </wp:positionH>
                <wp:positionV relativeFrom="paragraph">
                  <wp:posOffset>312738</wp:posOffset>
                </wp:positionV>
                <wp:extent cx="342424" cy="764381"/>
                <wp:effectExtent l="38100" t="0" r="19685" b="552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424" cy="764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2913" id="Straight Arrow Connector 99" o:spid="_x0000_s1026" type="#_x0000_t32" style="position:absolute;margin-left:63pt;margin-top:24.65pt;width:26.95pt;height:60.2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4C4312" w:rsidRDefault="004C4312"/>
    <w:p w:rsidR="004C4312" w:rsidRDefault="006C0B1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D44B25" wp14:editId="6A539046">
                <wp:simplePos x="0" y="0"/>
                <wp:positionH relativeFrom="margin">
                  <wp:posOffset>492369</wp:posOffset>
                </wp:positionH>
                <wp:positionV relativeFrom="paragraph">
                  <wp:posOffset>440495</wp:posOffset>
                </wp:positionV>
                <wp:extent cx="485336" cy="449580"/>
                <wp:effectExtent l="0" t="0" r="10160" b="2667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85336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DCCAB" id="Oval 100" o:spid="_x0000_s1026" style="position:absolute;margin-left:38.75pt;margin-top:34.7pt;width:38.2pt;height:35.4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" fillcolor="black [3200]" strokecolor="black [1600]" strokeweight="2pt">
                <w10:wrap anchorx="margin"/>
              </v:oval>
            </w:pict>
          </mc:Fallback>
        </mc:AlternateContent>
      </w:r>
    </w:p>
    <w:p w:rsidR="0089332F" w:rsidRDefault="0089332F">
      <w:pPr>
        <w:rPr>
          <w:ins w:id="563" w:author="DELL" w:date="2025-06-30T05:57:00Z"/>
        </w:rPr>
      </w:pPr>
    </w:p>
    <w:p w:rsidR="0089332F" w:rsidRDefault="0089332F">
      <w:pPr>
        <w:rPr>
          <w:ins w:id="564" w:author="DELL" w:date="2025-06-30T06:05:00Z"/>
        </w:rPr>
      </w:pPr>
    </w:p>
    <w:p w:rsidR="004C4312" w:rsidRDefault="002E0803">
      <w:pPr>
        <w:rPr>
          <w:ins w:id="565" w:author="DELL" w:date="2025-06-30T01:35:00Z"/>
        </w:rPr>
      </w:pPr>
      <w:ins w:id="566" w:author="DELL" w:date="2025-06-30T01:32:00Z">
        <w:r>
          <w:lastRenderedPageBreak/>
          <w:t>ACTIVITY DIAGRAM</w:t>
        </w:r>
      </w:ins>
      <w:customXmlInsRangeStart w:id="567" w:author="DELL" w:date="2025-06-30T06:20:00Z"/>
      <w:sdt>
        <w:sdtPr>
          <w:id w:val="-185298130"/>
          <w:citation/>
        </w:sdtPr>
        <w:sdtContent>
          <w:customXmlInsRangeEnd w:id="567"/>
          <w:ins w:id="568" w:author="DELL" w:date="2025-06-30T06:20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hos12 \l 2057 </w:instrText>
            </w:r>
          </w:ins>
          <w:r w:rsidR="001A2385">
            <w:fldChar w:fldCharType="separate"/>
          </w:r>
          <w:ins w:id="569" w:author="DELL" w:date="2025-06-30T06:20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570" w:author="DELL" w:date="2025-06-30T06:20:00Z">
                  <w:rPr>
                    <w:rFonts w:eastAsia="Times New Roman"/>
                  </w:rPr>
                </w:rPrChange>
              </w:rPr>
              <w:t>(hostmann, 2012)</w:t>
            </w:r>
            <w:r w:rsidR="001A2385">
              <w:fldChar w:fldCharType="end"/>
            </w:r>
          </w:ins>
          <w:customXmlInsRangeStart w:id="571" w:author="DELL" w:date="2025-06-30T06:20:00Z"/>
        </w:sdtContent>
      </w:sdt>
      <w:customXmlInsRangeEnd w:id="571"/>
    </w:p>
    <w:p w:rsidR="002E0803" w:rsidRDefault="002E0803">
      <w:pPr>
        <w:rPr>
          <w:ins w:id="572" w:author="DELL" w:date="2025-06-30T01:37:00Z"/>
        </w:rPr>
      </w:pPr>
      <w:ins w:id="573" w:author="DELL" w:date="2025-06-30T01:35:00Z">
        <w:r>
          <w:t>This will illustrate the workflow and activities involved in managing the lodge.</w:t>
        </w:r>
      </w:ins>
    </w:p>
    <w:p w:rsidR="002E0803" w:rsidRDefault="002E0803">
      <w:pPr>
        <w:rPr>
          <w:ins w:id="574" w:author="DELL" w:date="2025-06-30T01:38:00Z"/>
        </w:rPr>
      </w:pPr>
      <w:ins w:id="575" w:author="DELL" w:date="2025-06-30T01:37:00Z">
        <w:r>
          <w:t>ACTIVITY DIAGRAM DESCRIPTION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576" w:author="DELL" w:date="2025-06-30T01:40:00Z"/>
        </w:rPr>
        <w:pPrChange w:id="577" w:author="DELL" w:date="2025-06-30T01:40:00Z">
          <w:pPr/>
        </w:pPrChange>
      </w:pPr>
      <w:ins w:id="578" w:author="DELL" w:date="2025-06-30T01:39:00Z">
        <w:r>
          <w:t>Guest request room availability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579" w:author="DELL" w:date="2025-06-30T01:40:00Z"/>
        </w:rPr>
        <w:pPrChange w:id="580" w:author="DELL" w:date="2025-06-30T01:40:00Z">
          <w:pPr/>
        </w:pPrChange>
      </w:pPr>
      <w:ins w:id="581" w:author="DELL" w:date="2025-06-30T01:40:00Z">
        <w:r>
          <w:t xml:space="preserve">System checks room availability 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582" w:author="DELL" w:date="2025-06-30T01:40:00Z"/>
        </w:rPr>
        <w:pPrChange w:id="583" w:author="DELL" w:date="2025-06-30T01:40:00Z">
          <w:pPr/>
        </w:pPrChange>
      </w:pPr>
      <w:ins w:id="584" w:author="DELL" w:date="2025-06-30T01:40:00Z">
        <w:r>
          <w:t xml:space="preserve">Guest submits booking request 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585" w:author="DELL" w:date="2025-06-30T01:41:00Z"/>
        </w:rPr>
        <w:pPrChange w:id="586" w:author="DELL" w:date="2025-06-30T01:40:00Z">
          <w:pPr/>
        </w:pPrChange>
      </w:pPr>
      <w:ins w:id="587" w:author="DELL" w:date="2025-06-30T01:41:00Z">
        <w:r>
          <w:t xml:space="preserve">System processes booking 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588" w:author="DELL" w:date="2025-06-30T01:41:00Z"/>
        </w:rPr>
        <w:pPrChange w:id="589" w:author="DELL" w:date="2025-06-30T01:40:00Z">
          <w:pPr/>
        </w:pPrChange>
      </w:pPr>
      <w:ins w:id="590" w:author="DELL" w:date="2025-06-30T01:41:00Z">
        <w:r>
          <w:t xml:space="preserve">System </w:t>
        </w:r>
        <w:r w:rsidR="00D44DDB">
          <w:t>sends con</w:t>
        </w:r>
        <w:r>
          <w:t xml:space="preserve">firmation massage to the guest 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591" w:author="DELL" w:date="2025-06-30T01:42:00Z"/>
        </w:rPr>
        <w:pPrChange w:id="592" w:author="DELL" w:date="2025-06-30T01:42:00Z">
          <w:pPr/>
        </w:pPrChange>
      </w:pPr>
      <w:ins w:id="593" w:author="DELL" w:date="2025-06-30T01:41:00Z">
        <w:r>
          <w:t xml:space="preserve">Staff prepares for guest arrival </w:t>
        </w:r>
      </w:ins>
      <w:ins w:id="594" w:author="DELL" w:date="2025-06-30T01:42:00Z">
        <w:r>
          <w:t xml:space="preserve"> and then the guest checks in 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595" w:author="DELL" w:date="2025-06-30T01:42:00Z"/>
        </w:rPr>
        <w:pPrChange w:id="596" w:author="DELL" w:date="2025-06-30T01:42:00Z">
          <w:pPr/>
        </w:pPrChange>
      </w:pPr>
      <w:ins w:id="597" w:author="DELL" w:date="2025-06-30T01:42:00Z">
        <w:r>
          <w:t xml:space="preserve">Staff provides services  like room cleaning as well as food 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598" w:author="DELL" w:date="2025-06-30T01:43:00Z"/>
        </w:rPr>
        <w:pPrChange w:id="599" w:author="DELL" w:date="2025-06-30T01:42:00Z">
          <w:pPr/>
        </w:pPrChange>
      </w:pPr>
      <w:ins w:id="600" w:author="DELL" w:date="2025-06-30T01:43:00Z">
        <w:r>
          <w:t xml:space="preserve">Guest requests check out </w:t>
        </w:r>
      </w:ins>
    </w:p>
    <w:p w:rsidR="002E0803" w:rsidRDefault="002E0803" w:rsidP="002E0803">
      <w:pPr>
        <w:pStyle w:val="ListParagraph"/>
        <w:numPr>
          <w:ilvl w:val="0"/>
          <w:numId w:val="28"/>
        </w:numPr>
        <w:rPr>
          <w:ins w:id="601" w:author="DELL" w:date="2025-06-30T04:46:00Z"/>
        </w:rPr>
        <w:pPrChange w:id="602" w:author="DELL" w:date="2025-06-30T01:42:00Z">
          <w:pPr/>
        </w:pPrChange>
      </w:pPr>
      <w:ins w:id="603" w:author="DELL" w:date="2025-06-30T01:43:00Z">
        <w:r>
          <w:t xml:space="preserve">System update booking status </w:t>
        </w:r>
      </w:ins>
    </w:p>
    <w:p w:rsidR="001B4301" w:rsidRDefault="001B4301" w:rsidP="001B4301">
      <w:pPr>
        <w:rPr>
          <w:ins w:id="604" w:author="DELL" w:date="2025-06-30T04:47:00Z"/>
        </w:rPr>
        <w:pPrChange w:id="605" w:author="DELL" w:date="2025-06-30T04:46:00Z">
          <w:pPr/>
        </w:pPrChange>
      </w:pPr>
      <w:ins w:id="606" w:author="DELL" w:date="2025-06-30T04:47:00Z">
        <w:r>
          <w:t>SYSTEM DESIGN DOCUMENT</w:t>
        </w:r>
      </w:ins>
      <w:customXmlInsRangeStart w:id="607" w:author="DELL" w:date="2025-06-30T06:21:00Z"/>
      <w:sdt>
        <w:sdtPr>
          <w:id w:val="-270466805"/>
          <w:citation/>
        </w:sdtPr>
        <w:sdtContent>
          <w:customXmlInsRangeEnd w:id="607"/>
          <w:ins w:id="608" w:author="DELL" w:date="2025-06-30T06:21:00Z">
            <w:r w:rsidR="001A2385">
              <w:fldChar w:fldCharType="begin"/>
            </w:r>
            <w:r w:rsidR="001A2385">
              <w:rPr>
                <w:lang w:val="en-GB"/>
              </w:rPr>
              <w:instrText xml:space="preserve"> CITATION keo15 \l 2057 </w:instrText>
            </w:r>
          </w:ins>
          <w:r w:rsidR="001A2385">
            <w:fldChar w:fldCharType="separate"/>
          </w:r>
          <w:ins w:id="609" w:author="DELL" w:date="2025-06-30T06:21:00Z">
            <w:r w:rsidR="001A2385">
              <w:rPr>
                <w:noProof/>
                <w:lang w:val="en-GB"/>
              </w:rPr>
              <w:t xml:space="preserve"> </w:t>
            </w:r>
            <w:r w:rsidR="001A2385" w:rsidRPr="001A2385">
              <w:rPr>
                <w:noProof/>
                <w:lang w:val="en-GB"/>
                <w:rPrChange w:id="610" w:author="DELL" w:date="2025-06-30T06:21:00Z">
                  <w:rPr>
                    <w:rFonts w:eastAsia="Times New Roman"/>
                  </w:rPr>
                </w:rPrChange>
              </w:rPr>
              <w:t>(keogh, 2015)</w:t>
            </w:r>
            <w:r w:rsidR="001A2385">
              <w:fldChar w:fldCharType="end"/>
            </w:r>
          </w:ins>
          <w:customXmlInsRangeStart w:id="611" w:author="DELL" w:date="2025-06-30T06:21:00Z"/>
        </w:sdtContent>
      </w:sdt>
      <w:customXmlInsRangeEnd w:id="611"/>
      <w:bookmarkStart w:id="612" w:name="_GoBack"/>
      <w:bookmarkEnd w:id="612"/>
    </w:p>
    <w:p w:rsidR="001B4301" w:rsidRDefault="001B4301" w:rsidP="00902788">
      <w:pPr>
        <w:pStyle w:val="ListParagraph"/>
        <w:numPr>
          <w:ilvl w:val="0"/>
          <w:numId w:val="29"/>
        </w:numPr>
        <w:rPr>
          <w:ins w:id="613" w:author="DELL" w:date="2025-06-30T04:53:00Z"/>
        </w:rPr>
        <w:pPrChange w:id="614" w:author="DELL" w:date="2025-06-30T05:06:00Z">
          <w:pPr/>
        </w:pPrChange>
      </w:pPr>
      <w:ins w:id="615" w:author="DELL" w:date="2025-06-30T04:48:00Z">
        <w:r>
          <w:t xml:space="preserve">This presents the system architecture, components, interfaces and data structures. It is used as a </w:t>
        </w:r>
      </w:ins>
      <w:ins w:id="616" w:author="DELL" w:date="2025-06-30T04:50:00Z">
        <w:r>
          <w:t>guide</w:t>
        </w:r>
      </w:ins>
      <w:ins w:id="617" w:author="DELL" w:date="2025-06-30T04:48:00Z">
        <w:r>
          <w:t xml:space="preserve"> </w:t>
        </w:r>
      </w:ins>
      <w:ins w:id="618" w:author="DELL" w:date="2025-06-30T04:50:00Z">
        <w:r>
          <w:t>for developers during the system implementation as well as reference for future mainten</w:t>
        </w:r>
      </w:ins>
      <w:ins w:id="619" w:author="DELL" w:date="2025-06-30T04:52:00Z">
        <w:r>
          <w:t>a</w:t>
        </w:r>
      </w:ins>
      <w:ins w:id="620" w:author="DELL" w:date="2025-06-30T04:50:00Z">
        <w:r>
          <w:t>nce.</w:t>
        </w:r>
      </w:ins>
    </w:p>
    <w:p w:rsidR="001B4301" w:rsidRDefault="001B4301" w:rsidP="001B4301">
      <w:pPr>
        <w:rPr>
          <w:ins w:id="621" w:author="DELL" w:date="2025-06-30T04:54:00Z"/>
        </w:rPr>
        <w:pPrChange w:id="622" w:author="DELL" w:date="2025-06-30T04:46:00Z">
          <w:pPr/>
        </w:pPrChange>
      </w:pPr>
      <w:ins w:id="623" w:author="DELL" w:date="2025-06-30T04:53:00Z">
        <w:r>
          <w:t>DESIGN OVERVIEW</w:t>
        </w:r>
      </w:ins>
    </w:p>
    <w:p w:rsidR="001B4301" w:rsidRDefault="001B4301" w:rsidP="00902788">
      <w:pPr>
        <w:pStyle w:val="ListParagraph"/>
        <w:numPr>
          <w:ilvl w:val="0"/>
          <w:numId w:val="29"/>
        </w:numPr>
        <w:rPr>
          <w:ins w:id="624" w:author="DELL" w:date="2025-06-30T04:57:00Z"/>
        </w:rPr>
        <w:pPrChange w:id="625" w:author="DELL" w:date="2025-06-30T05:06:00Z">
          <w:pPr/>
        </w:pPrChange>
      </w:pPr>
      <w:ins w:id="626" w:author="DELL" w:date="2025-06-30T04:54:00Z">
        <w:r>
          <w:t>My system is designed as a we</w:t>
        </w:r>
      </w:ins>
      <w:ins w:id="627" w:author="DELL" w:date="2025-06-30T04:58:00Z">
        <w:r>
          <w:t>b</w:t>
        </w:r>
      </w:ins>
      <w:ins w:id="628" w:author="DELL" w:date="2025-06-30T04:54:00Z">
        <w:r>
          <w:t xml:space="preserve"> based system or optionally a desktop or</w:t>
        </w:r>
      </w:ins>
      <w:ins w:id="629" w:author="DELL" w:date="2025-06-30T04:55:00Z">
        <w:r>
          <w:t xml:space="preserve"> mobile</w:t>
        </w:r>
      </w:ins>
      <w:ins w:id="630" w:author="DELL" w:date="2025-06-30T04:54:00Z">
        <w:r>
          <w:t xml:space="preserve"> hybrid</w:t>
        </w:r>
      </w:ins>
      <w:ins w:id="631" w:author="DELL" w:date="2025-06-30T04:56:00Z">
        <w:r>
          <w:t xml:space="preserve"> to manage bookings, guest check in check out,</w:t>
        </w:r>
      </w:ins>
      <w:ins w:id="632" w:author="DELL" w:date="2025-06-30T04:57:00Z">
        <w:r>
          <w:t xml:space="preserve"> </w:t>
        </w:r>
      </w:ins>
      <w:ins w:id="633" w:author="DELL" w:date="2025-06-30T04:56:00Z">
        <w:r>
          <w:t>billing staff, rooms, services an</w:t>
        </w:r>
      </w:ins>
      <w:ins w:id="634" w:author="DELL" w:date="2025-06-30T04:57:00Z">
        <w:r>
          <w:t>d</w:t>
        </w:r>
      </w:ins>
      <w:ins w:id="635" w:author="DELL" w:date="2025-06-30T04:56:00Z">
        <w:r>
          <w:t xml:space="preserve"> reporting</w:t>
        </w:r>
      </w:ins>
    </w:p>
    <w:p w:rsidR="001B4301" w:rsidRDefault="001B4301" w:rsidP="001B4301">
      <w:pPr>
        <w:rPr>
          <w:ins w:id="636" w:author="DELL" w:date="2025-06-30T04:58:00Z"/>
        </w:rPr>
        <w:pPrChange w:id="637" w:author="DELL" w:date="2025-06-30T04:46:00Z">
          <w:pPr/>
        </w:pPrChange>
      </w:pPr>
      <w:ins w:id="638" w:author="DELL" w:date="2025-06-30T04:56:00Z">
        <w:r>
          <w:t xml:space="preserve"> </w:t>
        </w:r>
      </w:ins>
      <w:ins w:id="639" w:author="DELL" w:date="2025-06-30T04:58:00Z">
        <w:r>
          <w:t>SYSTEM ARCHITECTURE</w:t>
        </w:r>
      </w:ins>
    </w:p>
    <w:p w:rsidR="002E0803" w:rsidRDefault="00902788">
      <w:pPr>
        <w:rPr>
          <w:ins w:id="640" w:author="DELL" w:date="2025-06-30T05:05:00Z"/>
        </w:rPr>
      </w:pPr>
      <w:ins w:id="641" w:author="DELL" w:date="2025-06-30T05:05:00Z">
        <w:r>
          <w:t>The system has been divided into three tiers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42" w:author="DELL" w:date="2025-06-30T05:07:00Z"/>
        </w:rPr>
        <w:pPrChange w:id="643" w:author="DELL" w:date="2025-06-30T05:07:00Z">
          <w:pPr/>
        </w:pPrChange>
      </w:pPr>
      <w:ins w:id="644" w:author="DELL" w:date="2025-06-30T05:07:00Z">
        <w:r>
          <w:t>Presentation layer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45" w:author="DELL" w:date="2025-06-30T05:07:00Z"/>
        </w:rPr>
        <w:pPrChange w:id="646" w:author="DELL" w:date="2025-06-30T05:07:00Z">
          <w:pPr/>
        </w:pPrChange>
      </w:pPr>
      <w:ins w:id="647" w:author="DELL" w:date="2025-06-30T05:07:00Z">
        <w:r>
          <w:t>Business layer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48" w:author="DELL" w:date="2025-06-30T05:07:00Z"/>
        </w:rPr>
        <w:pPrChange w:id="649" w:author="DELL" w:date="2025-06-30T05:07:00Z">
          <w:pPr/>
        </w:pPrChange>
      </w:pPr>
      <w:ins w:id="650" w:author="DELL" w:date="2025-06-30T05:07:00Z">
        <w:r>
          <w:t>Data layer</w:t>
        </w:r>
      </w:ins>
    </w:p>
    <w:p w:rsidR="00902788" w:rsidRDefault="00902788" w:rsidP="00902788">
      <w:pPr>
        <w:pStyle w:val="ListParagraph"/>
        <w:rPr>
          <w:ins w:id="651" w:author="DELL" w:date="2025-06-30T05:08:00Z"/>
        </w:rPr>
        <w:pPrChange w:id="652" w:author="DELL" w:date="2025-06-30T05:08:00Z">
          <w:pPr/>
        </w:pPrChange>
      </w:pPr>
      <w:ins w:id="653" w:author="DELL" w:date="2025-06-30T05:08:00Z">
        <w:r>
          <w:t>TECHNOLOGIES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54" w:author="DELL" w:date="2025-06-30T05:08:00Z"/>
        </w:rPr>
        <w:pPrChange w:id="655" w:author="DELL" w:date="2025-06-30T05:08:00Z">
          <w:pPr/>
        </w:pPrChange>
      </w:pPr>
      <w:ins w:id="656" w:author="DELL" w:date="2025-06-30T05:08:00Z">
        <w:r>
          <w:t xml:space="preserve">Fronted 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57" w:author="DELL" w:date="2025-06-30T05:09:00Z"/>
        </w:rPr>
        <w:pPrChange w:id="658" w:author="DELL" w:date="2025-06-30T05:08:00Z">
          <w:pPr/>
        </w:pPrChange>
      </w:pPr>
      <w:ins w:id="659" w:author="DELL" w:date="2025-06-30T05:08:00Z">
        <w:r>
          <w:t xml:space="preserve">Backend 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60" w:author="DELL" w:date="2025-06-30T05:09:00Z"/>
        </w:rPr>
        <w:pPrChange w:id="661" w:author="DELL" w:date="2025-06-30T05:08:00Z">
          <w:pPr/>
        </w:pPrChange>
      </w:pPr>
      <w:ins w:id="662" w:author="DELL" w:date="2025-06-30T05:09:00Z">
        <w:r>
          <w:t>Database</w:t>
        </w:r>
      </w:ins>
    </w:p>
    <w:p w:rsidR="002E0803" w:rsidRDefault="00902788" w:rsidP="00FF51A7">
      <w:pPr>
        <w:pStyle w:val="ListParagraph"/>
        <w:numPr>
          <w:ilvl w:val="0"/>
          <w:numId w:val="29"/>
        </w:numPr>
        <w:rPr>
          <w:ins w:id="663" w:author="DELL" w:date="2025-06-30T05:09:00Z"/>
        </w:rPr>
        <w:pPrChange w:id="664" w:author="DELL" w:date="2025-06-30T05:09:00Z">
          <w:pPr/>
        </w:pPrChange>
      </w:pPr>
      <w:ins w:id="665" w:author="DELL" w:date="2025-06-30T05:09:00Z">
        <w:r>
          <w:t xml:space="preserve">Frame works </w:t>
        </w:r>
      </w:ins>
    </w:p>
    <w:p w:rsidR="00902788" w:rsidRDefault="00902788" w:rsidP="00902788">
      <w:pPr>
        <w:pStyle w:val="ListParagraph"/>
        <w:rPr>
          <w:ins w:id="666" w:author="DELL" w:date="2025-06-30T05:09:00Z"/>
        </w:rPr>
        <w:pPrChange w:id="667" w:author="DELL" w:date="2025-06-30T05:09:00Z">
          <w:pPr/>
        </w:pPrChange>
      </w:pPr>
      <w:ins w:id="668" w:author="DELL" w:date="2025-06-30T05:09:00Z">
        <w:r>
          <w:t>COMPONENTS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69" w:author="DELL" w:date="2025-06-30T05:10:00Z"/>
        </w:rPr>
        <w:pPrChange w:id="670" w:author="DELL" w:date="2025-06-30T05:10:00Z">
          <w:pPr/>
        </w:pPrChange>
      </w:pPr>
      <w:ins w:id="671" w:author="DELL" w:date="2025-06-30T05:10:00Z">
        <w:r>
          <w:t xml:space="preserve">Reservation management 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72" w:author="DELL" w:date="2025-06-30T05:10:00Z"/>
        </w:rPr>
        <w:pPrChange w:id="673" w:author="DELL" w:date="2025-06-30T05:10:00Z">
          <w:pPr/>
        </w:pPrChange>
      </w:pPr>
      <w:ins w:id="674" w:author="DELL" w:date="2025-06-30T05:10:00Z">
        <w:r>
          <w:t>Guest check in and out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75" w:author="DELL" w:date="2025-06-30T05:10:00Z"/>
        </w:rPr>
        <w:pPrChange w:id="676" w:author="DELL" w:date="2025-06-30T05:10:00Z">
          <w:pPr/>
        </w:pPrChange>
      </w:pPr>
      <w:ins w:id="677" w:author="DELL" w:date="2025-06-30T05:10:00Z">
        <w:r>
          <w:t xml:space="preserve">Room management 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78" w:author="DELL" w:date="2025-06-30T05:12:00Z"/>
        </w:rPr>
        <w:pPrChange w:id="679" w:author="DELL" w:date="2025-06-30T05:10:00Z">
          <w:pPr/>
        </w:pPrChange>
      </w:pPr>
      <w:ins w:id="680" w:author="DELL" w:date="2025-06-30T05:11:00Z">
        <w:r>
          <w:t>Billing and payment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81" w:author="DELL" w:date="2025-06-30T05:12:00Z"/>
        </w:rPr>
        <w:pPrChange w:id="682" w:author="DELL" w:date="2025-06-30T05:10:00Z">
          <w:pPr/>
        </w:pPrChange>
      </w:pPr>
      <w:ins w:id="683" w:author="DELL" w:date="2025-06-30T05:12:00Z">
        <w:r>
          <w:t xml:space="preserve">Staff management </w:t>
        </w:r>
      </w:ins>
    </w:p>
    <w:p w:rsidR="00902788" w:rsidRDefault="00902788" w:rsidP="00902788">
      <w:pPr>
        <w:pStyle w:val="ListParagraph"/>
        <w:numPr>
          <w:ilvl w:val="0"/>
          <w:numId w:val="29"/>
        </w:numPr>
        <w:rPr>
          <w:ins w:id="684" w:author="DELL" w:date="2025-06-30T05:13:00Z"/>
        </w:rPr>
        <w:pPrChange w:id="685" w:author="DELL" w:date="2025-06-30T05:10:00Z">
          <w:pPr/>
        </w:pPrChange>
      </w:pPr>
      <w:ins w:id="686" w:author="DELL" w:date="2025-06-30T05:13:00Z">
        <w:r>
          <w:lastRenderedPageBreak/>
          <w:t>Reports and analytics</w:t>
        </w:r>
      </w:ins>
    </w:p>
    <w:p w:rsidR="00902788" w:rsidRDefault="00902788" w:rsidP="00902788">
      <w:pPr>
        <w:pStyle w:val="ListParagraph"/>
        <w:rPr>
          <w:ins w:id="687" w:author="DELL" w:date="2025-06-30T05:13:00Z"/>
        </w:rPr>
        <w:pPrChange w:id="688" w:author="DELL" w:date="2025-06-30T05:13:00Z">
          <w:pPr/>
        </w:pPrChange>
      </w:pPr>
      <w:ins w:id="689" w:author="DELL" w:date="2025-06-30T05:13:00Z">
        <w:r>
          <w:t>DATA BASE DESIGN</w:t>
        </w:r>
      </w:ins>
    </w:p>
    <w:p w:rsidR="008B01A9" w:rsidRDefault="008B01A9" w:rsidP="00902788">
      <w:pPr>
        <w:pStyle w:val="ListParagraph"/>
        <w:rPr>
          <w:ins w:id="690" w:author="DELL" w:date="2025-06-30T05:14:00Z"/>
        </w:rPr>
        <w:pPrChange w:id="691" w:author="DELL" w:date="2025-06-30T05:13:00Z">
          <w:pPr/>
        </w:pPrChange>
      </w:pPr>
      <w:ins w:id="692" w:author="DELL" w:date="2025-06-30T05:14:00Z">
        <w:r>
          <w:t>This shows the schema overview of the system which include the entities which has primary keys, foreign keys and relationships</w:t>
        </w:r>
      </w:ins>
    </w:p>
    <w:p w:rsidR="00902788" w:rsidRDefault="00902788" w:rsidP="00902788">
      <w:pPr>
        <w:pStyle w:val="ListParagraph"/>
        <w:rPr>
          <w:ins w:id="693" w:author="DELL" w:date="2025-06-30T05:11:00Z"/>
        </w:rPr>
        <w:pPrChange w:id="694" w:author="DELL" w:date="2025-06-30T05:13:00Z">
          <w:pPr/>
        </w:pPrChange>
      </w:pPr>
      <w:ins w:id="695" w:author="DELL" w:date="2025-06-30T05:11:00Z">
        <w:r>
          <w:t xml:space="preserve"> </w:t>
        </w:r>
      </w:ins>
    </w:p>
    <w:p w:rsidR="00902788" w:rsidRDefault="008B01A9" w:rsidP="00902788">
      <w:pPr>
        <w:ind w:left="360"/>
        <w:rPr>
          <w:ins w:id="696" w:author="DELL" w:date="2025-06-30T05:16:00Z"/>
        </w:rPr>
        <w:pPrChange w:id="697" w:author="DELL" w:date="2025-06-30T05:12:00Z">
          <w:pPr/>
        </w:pPrChange>
      </w:pPr>
      <w:ins w:id="698" w:author="DELL" w:date="2025-06-30T05:16:00Z">
        <w:r>
          <w:t>INTERFACE DESIGN</w:t>
        </w:r>
      </w:ins>
    </w:p>
    <w:p w:rsidR="008B01A9" w:rsidRDefault="008B01A9" w:rsidP="008B01A9">
      <w:pPr>
        <w:pStyle w:val="ListParagraph"/>
        <w:numPr>
          <w:ilvl w:val="0"/>
          <w:numId w:val="30"/>
        </w:numPr>
        <w:rPr>
          <w:ins w:id="699" w:author="DELL" w:date="2025-06-30T05:18:00Z"/>
        </w:rPr>
        <w:pPrChange w:id="700" w:author="DELL" w:date="2025-06-30T05:16:00Z">
          <w:pPr/>
        </w:pPrChange>
      </w:pPr>
      <w:ins w:id="701" w:author="DELL" w:date="2025-06-30T05:16:00Z">
        <w:r>
          <w:t>User interface</w:t>
        </w:r>
      </w:ins>
      <w:ins w:id="702" w:author="DELL" w:date="2025-06-30T05:19:00Z">
        <w:r>
          <w:t xml:space="preserve"> like dashboard, booking form room list</w:t>
        </w:r>
      </w:ins>
    </w:p>
    <w:p w:rsidR="008B01A9" w:rsidRDefault="008B01A9" w:rsidP="008B01A9">
      <w:pPr>
        <w:pStyle w:val="ListParagraph"/>
        <w:numPr>
          <w:ilvl w:val="0"/>
          <w:numId w:val="30"/>
        </w:numPr>
        <w:rPr>
          <w:ins w:id="703" w:author="DELL" w:date="2025-06-30T05:17:00Z"/>
        </w:rPr>
        <w:pPrChange w:id="704" w:author="DELL" w:date="2025-06-30T05:18:00Z">
          <w:pPr/>
        </w:pPrChange>
      </w:pPr>
      <w:ins w:id="705" w:author="DELL" w:date="2025-06-30T05:18:00Z">
        <w:r>
          <w:t>Admin interface</w:t>
        </w:r>
      </w:ins>
      <w:ins w:id="706" w:author="DELL" w:date="2025-06-30T05:20:00Z">
        <w:r>
          <w:t xml:space="preserve"> like staff management</w:t>
        </w:r>
      </w:ins>
    </w:p>
    <w:p w:rsidR="008B01A9" w:rsidRDefault="008B01A9" w:rsidP="008B01A9">
      <w:pPr>
        <w:pStyle w:val="ListParagraph"/>
        <w:numPr>
          <w:ilvl w:val="0"/>
          <w:numId w:val="30"/>
        </w:numPr>
        <w:rPr>
          <w:ins w:id="707" w:author="DELL" w:date="2025-06-30T01:32:00Z"/>
        </w:rPr>
        <w:pPrChange w:id="708" w:author="DELL" w:date="2025-06-30T05:16:00Z">
          <w:pPr/>
        </w:pPrChange>
      </w:pPr>
      <w:ins w:id="709" w:author="DELL" w:date="2025-06-30T05:17:00Z">
        <w:r>
          <w:t>Optional interface</w:t>
        </w:r>
      </w:ins>
      <w:ins w:id="710" w:author="DELL" w:date="2025-06-30T05:20:00Z">
        <w:r>
          <w:t xml:space="preserve"> like intended for mobile apps</w:t>
        </w:r>
      </w:ins>
    </w:p>
    <w:p w:rsidR="002E0803" w:rsidRDefault="002E0803"/>
    <w:p w:rsidR="004C4312" w:rsidRDefault="008B01A9">
      <w:pPr>
        <w:rPr>
          <w:ins w:id="711" w:author="DELL" w:date="2025-06-30T05:21:00Z"/>
        </w:rPr>
      </w:pPr>
      <w:ins w:id="712" w:author="DELL" w:date="2025-06-30T05:21:00Z">
        <w:r>
          <w:t xml:space="preserve">SEQUENCE AND ACTIVITY DIAGRAM </w:t>
        </w:r>
      </w:ins>
    </w:p>
    <w:p w:rsidR="008B01A9" w:rsidRDefault="008B01A9">
      <w:pPr>
        <w:rPr>
          <w:ins w:id="713" w:author="DELL" w:date="2025-06-30T05:22:00Z"/>
        </w:rPr>
      </w:pPr>
      <w:ins w:id="714" w:author="DELL" w:date="2025-06-30T05:21:00Z">
        <w:r>
          <w:t xml:space="preserve">This describes the </w:t>
        </w:r>
      </w:ins>
      <w:ins w:id="715" w:author="DELL" w:date="2025-06-30T05:22:00Z">
        <w:r>
          <w:t>visualized</w:t>
        </w:r>
      </w:ins>
      <w:ins w:id="716" w:author="DELL" w:date="2025-06-30T05:21:00Z">
        <w:r>
          <w:t xml:space="preserve"> </w:t>
        </w:r>
      </w:ins>
      <w:ins w:id="717" w:author="DELL" w:date="2025-06-30T05:22:00Z">
        <w:r>
          <w:t>system interactions over time and decision path</w:t>
        </w:r>
      </w:ins>
    </w:p>
    <w:p w:rsidR="008B01A9" w:rsidRDefault="008B01A9">
      <w:pPr>
        <w:rPr>
          <w:ins w:id="718" w:author="DELL" w:date="2025-06-30T05:23:00Z"/>
        </w:rPr>
      </w:pPr>
      <w:ins w:id="719" w:author="DELL" w:date="2025-06-30T05:23:00Z">
        <w:r>
          <w:t>SECURITY DESIGN</w:t>
        </w:r>
      </w:ins>
    </w:p>
    <w:p w:rsidR="008B01A9" w:rsidRDefault="008B01A9">
      <w:pPr>
        <w:rPr>
          <w:ins w:id="720" w:author="DELL" w:date="2025-06-30T05:23:00Z"/>
        </w:rPr>
      </w:pPr>
      <w:ins w:id="721" w:author="DELL" w:date="2025-06-30T05:23:00Z">
        <w:r>
          <w:t xml:space="preserve">Tis include pass word hashing, role based </w:t>
        </w:r>
        <w:proofErr w:type="gramStart"/>
        <w:r>
          <w:t>access ,</w:t>
        </w:r>
      </w:ins>
      <w:proofErr w:type="gramEnd"/>
      <w:ins w:id="722" w:author="DELL" w:date="2025-06-30T05:25:00Z">
        <w:r>
          <w:t xml:space="preserve"> </w:t>
        </w:r>
      </w:ins>
      <w:ins w:id="723" w:author="DELL" w:date="2025-06-30T05:23:00Z">
        <w:r>
          <w:t>input validation and session handling and time out</w:t>
        </w:r>
      </w:ins>
    </w:p>
    <w:p w:rsidR="008B01A9" w:rsidRDefault="008B01A9">
      <w:pPr>
        <w:rPr>
          <w:ins w:id="724" w:author="DELL" w:date="2025-06-30T05:26:00Z"/>
        </w:rPr>
      </w:pPr>
      <w:ins w:id="725" w:author="DELL" w:date="2025-06-30T05:26:00Z">
        <w:r>
          <w:t xml:space="preserve">PERFORMANCE CONSIDERATION </w:t>
        </w:r>
      </w:ins>
    </w:p>
    <w:p w:rsidR="008B01A9" w:rsidRDefault="008B01A9">
      <w:pPr>
        <w:rPr>
          <w:ins w:id="726" w:author="DELL" w:date="2025-06-30T05:28:00Z"/>
        </w:rPr>
      </w:pPr>
      <w:ins w:id="727" w:author="DELL" w:date="2025-06-30T05:26:00Z">
        <w:r>
          <w:t xml:space="preserve">This is where there is caching frequent data, </w:t>
        </w:r>
      </w:ins>
      <w:ins w:id="728" w:author="DELL" w:date="2025-06-30T05:27:00Z">
        <w:r>
          <w:t>optimized</w:t>
        </w:r>
      </w:ins>
      <w:ins w:id="729" w:author="DELL" w:date="2025-06-30T05:26:00Z">
        <w:r>
          <w:t xml:space="preserve"> </w:t>
        </w:r>
      </w:ins>
      <w:ins w:id="730" w:author="DELL" w:date="2025-06-30T05:27:00Z">
        <w:r>
          <w:t>database queries and responsive de</w:t>
        </w:r>
      </w:ins>
      <w:ins w:id="731" w:author="DELL" w:date="2025-06-30T05:28:00Z">
        <w:r>
          <w:t>si</w:t>
        </w:r>
      </w:ins>
      <w:ins w:id="732" w:author="DELL" w:date="2025-06-30T05:27:00Z">
        <w:r>
          <w:t>gn for database use</w:t>
        </w:r>
      </w:ins>
    </w:p>
    <w:p w:rsidR="008B01A9" w:rsidRDefault="008B01A9">
      <w:pPr>
        <w:rPr>
          <w:ins w:id="733" w:author="DELL" w:date="2025-06-30T05:28:00Z"/>
        </w:rPr>
      </w:pPr>
      <w:ins w:id="734" w:author="DELL" w:date="2025-06-30T05:28:00Z">
        <w:r>
          <w:t>LIMITATION AND ASSUMPTIONS</w:t>
        </w:r>
      </w:ins>
    </w:p>
    <w:p w:rsidR="008B01A9" w:rsidRDefault="008B01A9" w:rsidP="008B01A9">
      <w:pPr>
        <w:pStyle w:val="ListParagraph"/>
        <w:numPr>
          <w:ilvl w:val="0"/>
          <w:numId w:val="31"/>
        </w:numPr>
        <w:rPr>
          <w:ins w:id="735" w:author="DELL" w:date="2025-06-30T05:29:00Z"/>
        </w:rPr>
        <w:pPrChange w:id="736" w:author="DELL" w:date="2025-06-30T05:28:00Z">
          <w:pPr/>
        </w:pPrChange>
      </w:pPr>
      <w:ins w:id="737" w:author="DELL" w:date="2025-06-30T05:28:00Z">
        <w:r>
          <w:t xml:space="preserve">Internet </w:t>
        </w:r>
      </w:ins>
      <w:ins w:id="738" w:author="DELL" w:date="2025-06-30T05:29:00Z">
        <w:r>
          <w:t>connectivity</w:t>
        </w:r>
      </w:ins>
      <w:ins w:id="739" w:author="DELL" w:date="2025-06-30T05:28:00Z">
        <w:r>
          <w:t xml:space="preserve"> </w:t>
        </w:r>
      </w:ins>
      <w:ins w:id="740" w:author="DELL" w:date="2025-06-30T05:29:00Z">
        <w:r>
          <w:t>requires full functionality</w:t>
        </w:r>
      </w:ins>
    </w:p>
    <w:p w:rsidR="008B01A9" w:rsidRDefault="008B01A9" w:rsidP="008B01A9">
      <w:pPr>
        <w:pStyle w:val="ListParagraph"/>
        <w:numPr>
          <w:ilvl w:val="0"/>
          <w:numId w:val="31"/>
        </w:numPr>
        <w:rPr>
          <w:ins w:id="741" w:author="DELL" w:date="2025-06-30T05:29:00Z"/>
        </w:rPr>
        <w:pPrChange w:id="742" w:author="DELL" w:date="2025-06-30T05:28:00Z">
          <w:pPr/>
        </w:pPrChange>
      </w:pPr>
      <w:ins w:id="743" w:author="DELL" w:date="2025-06-30T05:29:00Z">
        <w:r>
          <w:t>Staff must be trained in basics and use</w:t>
        </w:r>
      </w:ins>
    </w:p>
    <w:p w:rsidR="008B01A9" w:rsidRDefault="008B01A9" w:rsidP="008B01A9">
      <w:pPr>
        <w:pStyle w:val="ListParagraph"/>
        <w:numPr>
          <w:ilvl w:val="0"/>
          <w:numId w:val="31"/>
        </w:numPr>
        <w:rPr>
          <w:ins w:id="744" w:author="DELL" w:date="2025-06-30T05:29:00Z"/>
        </w:rPr>
        <w:pPrChange w:id="745" w:author="DELL" w:date="2025-06-30T05:28:00Z">
          <w:pPr/>
        </w:pPrChange>
      </w:pPr>
      <w:ins w:id="746" w:author="DELL" w:date="2025-06-30T05:29:00Z">
        <w:r>
          <w:t>Payment gateway integration depends on third party</w:t>
        </w:r>
      </w:ins>
    </w:p>
    <w:p w:rsidR="008B01A9" w:rsidRDefault="008B01A9" w:rsidP="008B01A9">
      <w:pPr>
        <w:pStyle w:val="ListParagraph"/>
        <w:rPr>
          <w:ins w:id="747" w:author="DELL" w:date="2025-06-30T05:31:00Z"/>
        </w:rPr>
        <w:pPrChange w:id="748" w:author="DELL" w:date="2025-06-30T05:30:00Z">
          <w:pPr/>
        </w:pPrChange>
      </w:pPr>
      <w:ins w:id="749" w:author="DELL" w:date="2025-06-30T05:30:00Z">
        <w:r>
          <w:t>FUTURE ENHANCEMENT</w:t>
        </w:r>
      </w:ins>
      <w:ins w:id="750" w:author="DELL" w:date="2025-06-30T05:31:00Z">
        <w:r w:rsidR="00AA56B6">
          <w:t>S</w:t>
        </w:r>
      </w:ins>
    </w:p>
    <w:p w:rsidR="008B01A9" w:rsidRDefault="008B01A9" w:rsidP="008B01A9">
      <w:pPr>
        <w:pStyle w:val="ListParagraph"/>
        <w:numPr>
          <w:ilvl w:val="0"/>
          <w:numId w:val="31"/>
        </w:numPr>
        <w:rPr>
          <w:ins w:id="751" w:author="DELL" w:date="2025-06-30T05:31:00Z"/>
        </w:rPr>
        <w:pPrChange w:id="752" w:author="DELL" w:date="2025-06-30T05:31:00Z">
          <w:pPr/>
        </w:pPrChange>
      </w:pPr>
      <w:ins w:id="753" w:author="DELL" w:date="2025-06-30T05:31:00Z">
        <w:r>
          <w:t xml:space="preserve">Mobile app integration </w:t>
        </w:r>
      </w:ins>
    </w:p>
    <w:p w:rsidR="008B01A9" w:rsidRDefault="008B01A9" w:rsidP="008B01A9">
      <w:pPr>
        <w:pStyle w:val="ListParagraph"/>
        <w:numPr>
          <w:ilvl w:val="0"/>
          <w:numId w:val="31"/>
        </w:numPr>
        <w:rPr>
          <w:ins w:id="754" w:author="DELL" w:date="2025-06-30T05:30:00Z"/>
        </w:rPr>
        <w:pPrChange w:id="755" w:author="DELL" w:date="2025-06-30T05:31:00Z">
          <w:pPr/>
        </w:pPrChange>
      </w:pPr>
      <w:ins w:id="756" w:author="DELL" w:date="2025-06-30T05:32:00Z">
        <w:r>
          <w:t>Loyalty point module</w:t>
        </w:r>
      </w:ins>
    </w:p>
    <w:p w:rsidR="008B01A9" w:rsidRDefault="008B01A9" w:rsidP="008B01A9">
      <w:pPr>
        <w:pStyle w:val="ListParagraph"/>
        <w:pPrChange w:id="757" w:author="DELL" w:date="2025-06-30T05:30:00Z">
          <w:pPr/>
        </w:pPrChange>
      </w:pPr>
    </w:p>
    <w:p w:rsidR="00516E67" w:rsidRDefault="008B01A9">
      <w:pPr>
        <w:rPr>
          <w:ins w:id="758" w:author="DELL" w:date="2025-06-30T05:44:00Z"/>
        </w:rPr>
      </w:pPr>
      <w:ins w:id="759" w:author="DELL" w:date="2025-06-30T05:32:00Z">
        <w:r>
          <w:t>CONCLUSION</w:t>
        </w:r>
      </w:ins>
    </w:p>
    <w:p w:rsidR="004C4312" w:rsidDel="00AA56B6" w:rsidRDefault="00516E67">
      <w:pPr>
        <w:rPr>
          <w:del w:id="760" w:author="DELL" w:date="2025-06-30T00:28:00Z"/>
        </w:rPr>
      </w:pPr>
      <w:ins w:id="761" w:author="DELL" w:date="2025-06-30T05:46:00Z">
        <w:r>
          <w:t>KUMBAKE lo</w:t>
        </w:r>
      </w:ins>
      <w:ins w:id="762" w:author="DELL" w:date="2025-06-30T05:47:00Z">
        <w:r>
          <w:t>d</w:t>
        </w:r>
      </w:ins>
      <w:ins w:id="763" w:author="DELL" w:date="2025-06-30T05:46:00Z">
        <w:r>
          <w:t>ge manage</w:t>
        </w:r>
      </w:ins>
      <w:ins w:id="764" w:author="DELL" w:date="2025-06-30T05:47:00Z">
        <w:r>
          <w:t>ment system provides a detailed design framework for translating the specified requirements into a fully fu</w:t>
        </w:r>
      </w:ins>
      <w:ins w:id="765" w:author="DELL" w:date="2025-06-30T05:50:00Z">
        <w:r>
          <w:t>n</w:t>
        </w:r>
      </w:ins>
      <w:ins w:id="766" w:author="DELL" w:date="2025-06-30T05:47:00Z">
        <w:r>
          <w:t>ctional and maintainable software solution</w:t>
        </w:r>
      </w:ins>
      <w:ins w:id="767" w:author="DELL" w:date="2025-06-30T05:50:00Z">
        <w:r>
          <w:t>. It descri</w:t>
        </w:r>
      </w:ins>
      <w:ins w:id="768" w:author="DELL" w:date="2025-06-30T05:51:00Z">
        <w:r>
          <w:t>b</w:t>
        </w:r>
      </w:ins>
      <w:ins w:id="769" w:author="DELL" w:date="2025-06-30T05:50:00Z">
        <w:r>
          <w:t xml:space="preserve">es the system </w:t>
        </w:r>
      </w:ins>
      <w:ins w:id="770" w:author="DELL" w:date="2025-06-30T05:52:00Z">
        <w:r>
          <w:t>architecture, components, data structures, interface design and interaction flows that will guide the system development</w:t>
        </w:r>
      </w:ins>
    </w:p>
    <w:p w:rsidR="00AA56B6" w:rsidRDefault="00AA56B6">
      <w:pPr>
        <w:rPr>
          <w:ins w:id="771" w:author="DELL" w:date="2025-06-30T05:39:00Z"/>
        </w:rPr>
      </w:pPr>
    </w:p>
    <w:p w:rsidR="00AA56B6" w:rsidRDefault="00AA56B6">
      <w:pPr>
        <w:rPr>
          <w:ins w:id="772" w:author="DELL" w:date="2025-06-30T05:38:00Z"/>
        </w:rPr>
      </w:pPr>
    </w:p>
    <w:p w:rsidR="004C4312" w:rsidDel="00AA56B6" w:rsidRDefault="004C4312">
      <w:pPr>
        <w:rPr>
          <w:del w:id="773" w:author="DELL" w:date="2025-06-30T05:39:00Z"/>
        </w:rPr>
      </w:pPr>
    </w:p>
    <w:p w:rsidR="004C4312" w:rsidDel="00E40799" w:rsidRDefault="004C4312">
      <w:pPr>
        <w:rPr>
          <w:del w:id="774" w:author="DELL" w:date="2025-06-30T00:28:00Z"/>
        </w:rPr>
      </w:pPr>
    </w:p>
    <w:p w:rsidR="004C4312" w:rsidDel="00AA56B6" w:rsidRDefault="004C4312">
      <w:pPr>
        <w:rPr>
          <w:del w:id="775" w:author="DELL" w:date="2025-06-30T05:40:00Z"/>
        </w:rPr>
      </w:pPr>
    </w:p>
    <w:p w:rsidR="005324CB" w:rsidRPr="007A4E2C" w:rsidDel="00AA56B6" w:rsidRDefault="0039254B">
      <w:pPr>
        <w:rPr>
          <w:del w:id="776" w:author="DELL" w:date="2025-06-30T05:40:00Z"/>
        </w:rPr>
      </w:pPr>
      <w:del w:id="777" w:author="DELL" w:date="2025-06-30T05:40:00Z">
        <w:r w:rsidDel="00AA56B6">
          <w:delText>6. Appendices</w:delText>
        </w:r>
      </w:del>
    </w:p>
    <w:p w:rsidR="005324CB" w:rsidDel="00AA56B6" w:rsidRDefault="005324CB">
      <w:pPr>
        <w:rPr>
          <w:del w:id="778" w:author="DELL" w:date="2025-06-30T05:40:00Z"/>
        </w:rPr>
      </w:pPr>
    </w:p>
    <w:p w:rsidR="005324CB" w:rsidDel="00AA56B6" w:rsidRDefault="0039254B" w:rsidP="00AA56B6">
      <w:pPr>
        <w:rPr>
          <w:del w:id="779" w:author="DELL" w:date="2025-06-30T05:40:00Z"/>
        </w:rPr>
        <w:pPrChange w:id="780" w:author="DELL" w:date="2025-06-30T05:40:00Z">
          <w:pPr>
            <w:pStyle w:val="ListParagraph"/>
          </w:pPr>
        </w:pPrChange>
      </w:pPr>
      <w:del w:id="781" w:author="DELL" w:date="2025-06-30T05:40:00Z">
        <w:r w:rsidDel="00AA56B6">
          <w:delText>Appendix A – Tools Used</w:delText>
        </w:r>
      </w:del>
    </w:p>
    <w:p w:rsidR="005324CB" w:rsidDel="00AA56B6" w:rsidRDefault="005324CB" w:rsidP="00AA56B6">
      <w:pPr>
        <w:rPr>
          <w:del w:id="782" w:author="DELL" w:date="2025-06-30T05:40:00Z"/>
        </w:rPr>
        <w:pPrChange w:id="783" w:author="DELL" w:date="2025-06-30T05:40:00Z">
          <w:pPr/>
        </w:pPrChange>
      </w:pPr>
    </w:p>
    <w:p w:rsidR="005324CB" w:rsidDel="00AA56B6" w:rsidRDefault="0039254B" w:rsidP="00AA56B6">
      <w:pPr>
        <w:rPr>
          <w:del w:id="784" w:author="DELL" w:date="2025-06-30T05:40:00Z"/>
        </w:rPr>
        <w:pPrChange w:id="785" w:author="DELL" w:date="2025-06-30T05:40:00Z">
          <w:pPr>
            <w:pStyle w:val="ListParagraph"/>
            <w:numPr>
              <w:numId w:val="7"/>
            </w:numPr>
            <w:ind w:hanging="360"/>
          </w:pPr>
        </w:pPrChange>
      </w:pPr>
      <w:del w:id="786" w:author="DELL" w:date="2025-06-30T05:40:00Z">
        <w:r w:rsidDel="00AA56B6">
          <w:delText>Visual Studio Code</w:delText>
        </w:r>
      </w:del>
    </w:p>
    <w:p w:rsidR="005324CB" w:rsidDel="00AA56B6" w:rsidRDefault="005324CB" w:rsidP="00AA56B6">
      <w:pPr>
        <w:rPr>
          <w:del w:id="787" w:author="DELL" w:date="2025-06-30T05:40:00Z"/>
        </w:rPr>
        <w:pPrChange w:id="788" w:author="DELL" w:date="2025-06-30T05:40:00Z">
          <w:pPr/>
        </w:pPrChange>
      </w:pPr>
    </w:p>
    <w:p w:rsidR="005324CB" w:rsidDel="00AA56B6" w:rsidRDefault="0039254B" w:rsidP="00AA56B6">
      <w:pPr>
        <w:rPr>
          <w:del w:id="789" w:author="DELL" w:date="2025-06-30T05:40:00Z"/>
        </w:rPr>
        <w:pPrChange w:id="790" w:author="DELL" w:date="2025-06-30T05:40:00Z">
          <w:pPr>
            <w:pStyle w:val="ListParagraph"/>
            <w:numPr>
              <w:numId w:val="7"/>
            </w:numPr>
            <w:ind w:hanging="360"/>
          </w:pPr>
        </w:pPrChange>
      </w:pPr>
      <w:del w:id="791" w:author="DELL" w:date="2025-06-30T05:40:00Z">
        <w:r w:rsidDel="00AA56B6">
          <w:delText>XAMPP</w:delText>
        </w:r>
      </w:del>
    </w:p>
    <w:p w:rsidR="005324CB" w:rsidDel="00AA56B6" w:rsidRDefault="005324CB" w:rsidP="00AA56B6">
      <w:pPr>
        <w:rPr>
          <w:del w:id="792" w:author="DELL" w:date="2025-06-30T05:40:00Z"/>
        </w:rPr>
        <w:pPrChange w:id="793" w:author="DELL" w:date="2025-06-30T05:40:00Z">
          <w:pPr/>
        </w:pPrChange>
      </w:pPr>
    </w:p>
    <w:p w:rsidR="005324CB" w:rsidDel="00AA56B6" w:rsidRDefault="0039254B" w:rsidP="00AA56B6">
      <w:pPr>
        <w:rPr>
          <w:del w:id="794" w:author="DELL" w:date="2025-06-30T05:40:00Z"/>
        </w:rPr>
        <w:pPrChange w:id="795" w:author="DELL" w:date="2025-06-30T05:40:00Z">
          <w:pPr>
            <w:pStyle w:val="ListParagraph"/>
            <w:numPr>
              <w:numId w:val="7"/>
            </w:numPr>
            <w:ind w:hanging="360"/>
          </w:pPr>
        </w:pPrChange>
      </w:pPr>
      <w:del w:id="796" w:author="DELL" w:date="2025-06-30T05:40:00Z">
        <w:r w:rsidDel="00AA56B6">
          <w:delText>My</w:delText>
        </w:r>
        <w:r w:rsidR="00974D6E" w:rsidDel="00AA56B6">
          <w:delText>SQL</w:delText>
        </w:r>
      </w:del>
    </w:p>
    <w:p w:rsidR="005324CB" w:rsidDel="00AA56B6" w:rsidRDefault="005324CB" w:rsidP="00AA56B6">
      <w:pPr>
        <w:rPr>
          <w:del w:id="797" w:author="DELL" w:date="2025-06-30T05:40:00Z"/>
        </w:rPr>
        <w:pPrChange w:id="798" w:author="DELL" w:date="2025-06-30T05:40:00Z">
          <w:pPr/>
        </w:pPrChange>
      </w:pPr>
    </w:p>
    <w:p w:rsidR="005324CB" w:rsidDel="00516E67" w:rsidRDefault="0039254B" w:rsidP="00AA56B6">
      <w:pPr>
        <w:rPr>
          <w:del w:id="799" w:author="DELL" w:date="2025-06-30T05:53:00Z"/>
        </w:rPr>
        <w:pPrChange w:id="800" w:author="DELL" w:date="2025-06-30T05:40:00Z">
          <w:pPr/>
        </w:pPrChange>
      </w:pPr>
      <w:del w:id="801" w:author="DELL" w:date="2025-06-30T05:40:00Z">
        <w:r w:rsidDel="00AA56B6">
          <w:delText>7. Approval</w:delText>
        </w:r>
      </w:del>
    </w:p>
    <w:p w:rsidR="000F6A80" w:rsidRDefault="000F6A80">
      <w:pPr>
        <w:rPr>
          <w:ins w:id="802" w:author="DELL" w:date="2025-06-30T00:45:00Z"/>
        </w:rPr>
      </w:pPr>
    </w:p>
    <w:p w:rsidR="000F6A80" w:rsidRDefault="000F6A80">
      <w:pPr>
        <w:rPr>
          <w:ins w:id="803" w:author="DELL" w:date="2025-06-30T00:45:00Z"/>
        </w:rPr>
      </w:pPr>
      <w:ins w:id="804" w:author="DELL" w:date="2025-06-30T00:47:00Z">
        <w:r>
          <w:lastRenderedPageBreak/>
          <w:t>REFERENCE</w:t>
        </w:r>
      </w:ins>
    </w:p>
    <w:p w:rsidR="000F6A80" w:rsidRDefault="000F6A80">
      <w:pPr>
        <w:rPr>
          <w:ins w:id="805" w:author="DELL" w:date="2025-06-30T00:45:00Z"/>
        </w:rPr>
      </w:pPr>
    </w:p>
    <w:p w:rsidR="000F6A80" w:rsidRDefault="000F6A80">
      <w:pPr>
        <w:rPr>
          <w:ins w:id="806" w:author="DELL" w:date="2025-06-30T00:45:00Z"/>
        </w:rPr>
      </w:pPr>
      <w:proofErr w:type="spellStart"/>
      <w:ins w:id="807" w:author="DELL" w:date="2025-06-30T00:45:00Z">
        <w:r>
          <w:t>Deitel</w:t>
        </w:r>
        <w:proofErr w:type="spellEnd"/>
        <w:r>
          <w:t xml:space="preserve"> P.J. &amp; </w:t>
        </w:r>
        <w:proofErr w:type="spellStart"/>
        <w:r>
          <w:t>Deitel</w:t>
        </w:r>
        <w:proofErr w:type="spellEnd"/>
        <w:r>
          <w:t xml:space="preserve"> H.M. (2012), Java How to Program, 9th Edition, Prentice Hall, India </w:t>
        </w:r>
      </w:ins>
    </w:p>
    <w:p w:rsidR="000F6A80" w:rsidRDefault="000F6A80">
      <w:pPr>
        <w:rPr>
          <w:ins w:id="808" w:author="DELL" w:date="2025-06-30T00:49:00Z"/>
        </w:rPr>
      </w:pPr>
      <w:proofErr w:type="spellStart"/>
      <w:ins w:id="809" w:author="DELL" w:date="2025-06-30T00:45:00Z">
        <w:r>
          <w:t>Hostmann</w:t>
        </w:r>
        <w:proofErr w:type="spellEnd"/>
        <w:r>
          <w:t xml:space="preserve"> C.S (2012) Core Java for the impatient, 9th Edition, Addison Wesley </w:t>
        </w:r>
      </w:ins>
    </w:p>
    <w:p w:rsidR="000F6A80" w:rsidRDefault="000F6A80">
      <w:pPr>
        <w:rPr>
          <w:ins w:id="810" w:author="DELL" w:date="2025-06-30T00:50:00Z"/>
        </w:rPr>
      </w:pPr>
      <w:proofErr w:type="spellStart"/>
      <w:ins w:id="811" w:author="DELL" w:date="2025-06-30T00:45:00Z">
        <w:r>
          <w:t>Schildt</w:t>
        </w:r>
        <w:proofErr w:type="spellEnd"/>
        <w:r>
          <w:t xml:space="preserve"> H. (2014), Java: A beginner’s Guide, 8th Edition, McGraw Hill </w:t>
        </w:r>
      </w:ins>
    </w:p>
    <w:p w:rsidR="000F6A80" w:rsidRDefault="000F6A80">
      <w:pPr>
        <w:rPr>
          <w:ins w:id="812" w:author="DELL" w:date="2025-06-30T00:47:00Z"/>
        </w:rPr>
      </w:pPr>
      <w:ins w:id="813" w:author="DELL" w:date="2025-06-30T00:45:00Z">
        <w:r>
          <w:t xml:space="preserve">Flanagan D, Farley J., Crawford W &amp; </w:t>
        </w:r>
        <w:proofErr w:type="spellStart"/>
        <w:r>
          <w:t>Mangnusson</w:t>
        </w:r>
        <w:proofErr w:type="spellEnd"/>
        <w:r>
          <w:t xml:space="preserve"> K</w:t>
        </w:r>
        <w:proofErr w:type="gramStart"/>
        <w:r>
          <w:t>.(</w:t>
        </w:r>
        <w:proofErr w:type="gramEnd"/>
        <w:r>
          <w:t xml:space="preserve"> ), Java Enterprise in a nutshell, </w:t>
        </w:r>
        <w:proofErr w:type="spellStart"/>
        <w:r>
          <w:t>OReill</w:t>
        </w:r>
      </w:ins>
      <w:proofErr w:type="spellEnd"/>
    </w:p>
    <w:p w:rsidR="000F6A80" w:rsidRDefault="000F6A80">
      <w:pPr>
        <w:rPr>
          <w:ins w:id="814" w:author="DELL" w:date="2025-06-30T00:50:00Z"/>
        </w:rPr>
      </w:pPr>
      <w:ins w:id="815" w:author="DELL" w:date="2025-06-30T00:47:00Z">
        <w:r>
          <w:t>ISRD Group (2007) Introduction to Object Oriented Programming through Java, McGraw Hill</w:t>
        </w:r>
      </w:ins>
      <w:ins w:id="816" w:author="DELL" w:date="2025-06-30T00:50:00Z">
        <w:r>
          <w:t xml:space="preserve"> </w:t>
        </w:r>
      </w:ins>
    </w:p>
    <w:p w:rsidR="000F6A80" w:rsidRDefault="000F6A80">
      <w:ins w:id="817" w:author="DELL" w:date="2025-06-30T00:47:00Z">
        <w:r>
          <w:t xml:space="preserve"> Keogh </w:t>
        </w:r>
        <w:proofErr w:type="gramStart"/>
        <w:r>
          <w:t>J(</w:t>
        </w:r>
        <w:proofErr w:type="gramEnd"/>
        <w:r>
          <w:t xml:space="preserve">2015), J2EE: The Complete Reference, McGraw Hill. </w:t>
        </w:r>
        <w:proofErr w:type="spellStart"/>
        <w:r>
          <w:t>Schildt</w:t>
        </w:r>
        <w:proofErr w:type="spellEnd"/>
        <w:r>
          <w:t xml:space="preserve"> H. (2014), Java: The Complete Reference, 9th Edition, McGraw Hill</w:t>
        </w:r>
      </w:ins>
    </w:p>
    <w:sectPr w:rsidR="000F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190" w:rsidRDefault="00973190" w:rsidP="00872C6D">
      <w:pPr>
        <w:spacing w:after="0" w:line="240" w:lineRule="auto"/>
      </w:pPr>
      <w:r>
        <w:separator/>
      </w:r>
    </w:p>
  </w:endnote>
  <w:endnote w:type="continuationSeparator" w:id="0">
    <w:p w:rsidR="00973190" w:rsidRDefault="00973190" w:rsidP="0087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190" w:rsidRDefault="00973190" w:rsidP="00872C6D">
      <w:pPr>
        <w:spacing w:after="0" w:line="240" w:lineRule="auto"/>
      </w:pPr>
      <w:r>
        <w:separator/>
      </w:r>
    </w:p>
  </w:footnote>
  <w:footnote w:type="continuationSeparator" w:id="0">
    <w:p w:rsidR="00973190" w:rsidRDefault="00973190" w:rsidP="00872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C44"/>
    <w:multiLevelType w:val="hybridMultilevel"/>
    <w:tmpl w:val="67CC8E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B2DFE"/>
    <w:multiLevelType w:val="hybridMultilevel"/>
    <w:tmpl w:val="2780CA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017D7"/>
    <w:multiLevelType w:val="hybridMultilevel"/>
    <w:tmpl w:val="AD7C1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90C92"/>
    <w:multiLevelType w:val="hybridMultilevel"/>
    <w:tmpl w:val="C860C5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C3319"/>
    <w:multiLevelType w:val="hybridMultilevel"/>
    <w:tmpl w:val="CAEC71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A261B"/>
    <w:multiLevelType w:val="hybridMultilevel"/>
    <w:tmpl w:val="042A1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974A3"/>
    <w:multiLevelType w:val="hybridMultilevel"/>
    <w:tmpl w:val="CEEE3EF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D1382B"/>
    <w:multiLevelType w:val="hybridMultilevel"/>
    <w:tmpl w:val="060C4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C798A"/>
    <w:multiLevelType w:val="hybridMultilevel"/>
    <w:tmpl w:val="AE2EBD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304A2"/>
    <w:multiLevelType w:val="hybridMultilevel"/>
    <w:tmpl w:val="75E0A692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993521"/>
    <w:multiLevelType w:val="hybridMultilevel"/>
    <w:tmpl w:val="C4F81A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16D7F"/>
    <w:multiLevelType w:val="hybridMultilevel"/>
    <w:tmpl w:val="F69A13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946FB"/>
    <w:multiLevelType w:val="hybridMultilevel"/>
    <w:tmpl w:val="A84875B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38116B"/>
    <w:multiLevelType w:val="hybridMultilevel"/>
    <w:tmpl w:val="F29CEB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20E99"/>
    <w:multiLevelType w:val="hybridMultilevel"/>
    <w:tmpl w:val="0E66BC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70B9F"/>
    <w:multiLevelType w:val="hybridMultilevel"/>
    <w:tmpl w:val="E730AA4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C532DB"/>
    <w:multiLevelType w:val="hybridMultilevel"/>
    <w:tmpl w:val="6F8E18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00D73"/>
    <w:multiLevelType w:val="hybridMultilevel"/>
    <w:tmpl w:val="C0F054F6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93DCD"/>
    <w:multiLevelType w:val="hybridMultilevel"/>
    <w:tmpl w:val="417E031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AC50AF"/>
    <w:multiLevelType w:val="hybridMultilevel"/>
    <w:tmpl w:val="54304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B34E7"/>
    <w:multiLevelType w:val="hybridMultilevel"/>
    <w:tmpl w:val="8A12736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622804"/>
    <w:multiLevelType w:val="hybridMultilevel"/>
    <w:tmpl w:val="A42A7E4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F90666"/>
    <w:multiLevelType w:val="hybridMultilevel"/>
    <w:tmpl w:val="2B98AC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CB3D69"/>
    <w:multiLevelType w:val="hybridMultilevel"/>
    <w:tmpl w:val="53DC7D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54303"/>
    <w:multiLevelType w:val="hybridMultilevel"/>
    <w:tmpl w:val="24485A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51511C"/>
    <w:multiLevelType w:val="hybridMultilevel"/>
    <w:tmpl w:val="1590AC76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29005E"/>
    <w:multiLevelType w:val="hybridMultilevel"/>
    <w:tmpl w:val="723834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5A6D83"/>
    <w:multiLevelType w:val="hybridMultilevel"/>
    <w:tmpl w:val="D5D84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F95AD3"/>
    <w:multiLevelType w:val="hybridMultilevel"/>
    <w:tmpl w:val="30C2DC3E"/>
    <w:lvl w:ilvl="0" w:tplc="0809000B">
      <w:start w:val="1"/>
      <w:numFmt w:val="bullet"/>
      <w:lvlText w:val=""/>
      <w:lvlJc w:val="left"/>
      <w:pPr>
        <w:ind w:left="18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9">
    <w:nsid w:val="7C1F0D06"/>
    <w:multiLevelType w:val="hybridMultilevel"/>
    <w:tmpl w:val="BAAE4A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B302BD"/>
    <w:multiLevelType w:val="hybridMultilevel"/>
    <w:tmpl w:val="887200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5"/>
  </w:num>
  <w:num w:numId="4">
    <w:abstractNumId w:val="17"/>
  </w:num>
  <w:num w:numId="5">
    <w:abstractNumId w:val="4"/>
  </w:num>
  <w:num w:numId="6">
    <w:abstractNumId w:val="22"/>
  </w:num>
  <w:num w:numId="7">
    <w:abstractNumId w:val="5"/>
  </w:num>
  <w:num w:numId="8">
    <w:abstractNumId w:val="23"/>
  </w:num>
  <w:num w:numId="9">
    <w:abstractNumId w:val="13"/>
  </w:num>
  <w:num w:numId="10">
    <w:abstractNumId w:val="26"/>
  </w:num>
  <w:num w:numId="11">
    <w:abstractNumId w:val="30"/>
  </w:num>
  <w:num w:numId="12">
    <w:abstractNumId w:val="7"/>
  </w:num>
  <w:num w:numId="13">
    <w:abstractNumId w:val="3"/>
  </w:num>
  <w:num w:numId="14">
    <w:abstractNumId w:val="12"/>
  </w:num>
  <w:num w:numId="15">
    <w:abstractNumId w:val="15"/>
  </w:num>
  <w:num w:numId="16">
    <w:abstractNumId w:val="28"/>
  </w:num>
  <w:num w:numId="17">
    <w:abstractNumId w:val="2"/>
  </w:num>
  <w:num w:numId="18">
    <w:abstractNumId w:val="18"/>
  </w:num>
  <w:num w:numId="19">
    <w:abstractNumId w:val="24"/>
  </w:num>
  <w:num w:numId="20">
    <w:abstractNumId w:val="29"/>
  </w:num>
  <w:num w:numId="21">
    <w:abstractNumId w:val="16"/>
  </w:num>
  <w:num w:numId="22">
    <w:abstractNumId w:val="20"/>
  </w:num>
  <w:num w:numId="23">
    <w:abstractNumId w:val="0"/>
  </w:num>
  <w:num w:numId="24">
    <w:abstractNumId w:val="27"/>
  </w:num>
  <w:num w:numId="25">
    <w:abstractNumId w:val="1"/>
  </w:num>
  <w:num w:numId="26">
    <w:abstractNumId w:val="11"/>
  </w:num>
  <w:num w:numId="27">
    <w:abstractNumId w:val="6"/>
  </w:num>
  <w:num w:numId="28">
    <w:abstractNumId w:val="10"/>
  </w:num>
  <w:num w:numId="29">
    <w:abstractNumId w:val="14"/>
  </w:num>
  <w:num w:numId="30">
    <w:abstractNumId w:val="21"/>
  </w:num>
  <w:num w:numId="3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CB"/>
    <w:rsid w:val="000234D7"/>
    <w:rsid w:val="000F6A80"/>
    <w:rsid w:val="00142A5C"/>
    <w:rsid w:val="001871C2"/>
    <w:rsid w:val="001A2385"/>
    <w:rsid w:val="001B4301"/>
    <w:rsid w:val="001E2ECF"/>
    <w:rsid w:val="00241009"/>
    <w:rsid w:val="002E0803"/>
    <w:rsid w:val="0039254B"/>
    <w:rsid w:val="003B4524"/>
    <w:rsid w:val="003D3F4F"/>
    <w:rsid w:val="00432A6D"/>
    <w:rsid w:val="00440CC6"/>
    <w:rsid w:val="00442480"/>
    <w:rsid w:val="00477893"/>
    <w:rsid w:val="004C4312"/>
    <w:rsid w:val="00516E67"/>
    <w:rsid w:val="005324CB"/>
    <w:rsid w:val="00537795"/>
    <w:rsid w:val="00590FA6"/>
    <w:rsid w:val="005B163F"/>
    <w:rsid w:val="005E6680"/>
    <w:rsid w:val="00616872"/>
    <w:rsid w:val="006C0B1E"/>
    <w:rsid w:val="006C236D"/>
    <w:rsid w:val="006C33F0"/>
    <w:rsid w:val="00717A8B"/>
    <w:rsid w:val="00740B40"/>
    <w:rsid w:val="007A4E2C"/>
    <w:rsid w:val="007B665C"/>
    <w:rsid w:val="00852324"/>
    <w:rsid w:val="00872C6D"/>
    <w:rsid w:val="00886140"/>
    <w:rsid w:val="0089332F"/>
    <w:rsid w:val="008B01A9"/>
    <w:rsid w:val="008C7ED4"/>
    <w:rsid w:val="008E0E52"/>
    <w:rsid w:val="00902788"/>
    <w:rsid w:val="00963321"/>
    <w:rsid w:val="00973190"/>
    <w:rsid w:val="00974D6E"/>
    <w:rsid w:val="00AA4A7B"/>
    <w:rsid w:val="00AA56B6"/>
    <w:rsid w:val="00C55FF9"/>
    <w:rsid w:val="00CA2E1B"/>
    <w:rsid w:val="00D0639F"/>
    <w:rsid w:val="00D27725"/>
    <w:rsid w:val="00D44DDB"/>
    <w:rsid w:val="00D62C31"/>
    <w:rsid w:val="00E133CE"/>
    <w:rsid w:val="00E40799"/>
    <w:rsid w:val="00E60DA7"/>
    <w:rsid w:val="00EA52FC"/>
    <w:rsid w:val="00EB4B70"/>
    <w:rsid w:val="00F21C11"/>
    <w:rsid w:val="00F4091E"/>
    <w:rsid w:val="00F71EAC"/>
    <w:rsid w:val="00F73CC3"/>
    <w:rsid w:val="00F80E1A"/>
    <w:rsid w:val="00F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BFAFFA-B2FF-4108-9A3D-04461BEA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70"/>
    <w:pPr>
      <w:ind w:left="720"/>
      <w:contextualSpacing/>
    </w:pPr>
  </w:style>
  <w:style w:type="table" w:styleId="TableGrid">
    <w:name w:val="Table Grid"/>
    <w:basedOn w:val="TableNormal"/>
    <w:uiPriority w:val="39"/>
    <w:rsid w:val="007B6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B66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2C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6D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2C6D"/>
    <w:pPr>
      <w:spacing w:after="100" w:line="259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872C6D"/>
    <w:pPr>
      <w:spacing w:after="100" w:line="259" w:lineRule="auto"/>
      <w:ind w:left="220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872C6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72C6D"/>
    <w:pPr>
      <w:spacing w:after="100" w:line="259" w:lineRule="auto"/>
      <w:ind w:left="440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7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6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C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40799"/>
    <w:pPr>
      <w:autoSpaceDE w:val="0"/>
      <w:autoSpaceDN w:val="0"/>
      <w:adjustRightInd w:val="0"/>
    </w:pPr>
    <w:rPr>
      <w:rFonts w:eastAsia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Dei12</b:Tag>
    <b:SourceType>Book</b:SourceType>
    <b:Guid>{5E8D3E7E-9016-4515-AA8F-23BFC0A3EEFF}</b:Guid>
    <b:Author>
      <b:Author>
        <b:NameList>
          <b:Person>
            <b:Last>H.M</b:Last>
            <b:First>Deitel</b:First>
            <b:Middle>P.J AND Deitel</b:Middle>
          </b:Person>
        </b:NameList>
      </b:Author>
    </b:Author>
    <b:Title>Java how to programm9</b:Title>
    <b:Year>2012</b:Year>
    <b:City>india</b:City>
    <b:Publisher>Prentice hall</b:Publisher>
    <b:Edition>9th edition</b:Edition>
    <b:RefOrder>1</b:RefOrder>
  </b:Source>
  <b:Source>
    <b:Tag>hos12</b:Tag>
    <b:SourceType>Book</b:SourceType>
    <b:Guid>{BB246405-D961-413A-AE25-577BF0AC4739}</b:Guid>
    <b:Author>
      <b:Author>
        <b:NameList>
          <b:Person>
            <b:Last>hostmann</b:Last>
          </b:Person>
        </b:NameList>
      </b:Author>
    </b:Author>
    <b:Year>2012</b:Year>
    <b:Publisher>Addison wesley</b:Publisher>
    <b:Edition>9th edition</b:Edition>
    <b:RefOrder>2</b:RefOrder>
  </b:Source>
  <b:Source>
    <b:Tag>keo15</b:Tag>
    <b:SourceType>Book</b:SourceType>
    <b:Guid>{3C4B71ED-668A-4B67-ACEF-F7C95CBAB278}</b:Guid>
    <b:Title>java. the complete reference</b:Title>
    <b:Year>2015</b:Year>
    <b:Edition>9th edition</b:Edition>
    <b:Author>
      <b:Author>
        <b:NameList>
          <b:Person>
            <b:Last>keogh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8561CB4-AED1-48A9-B9AE-F4FDA3BB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13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TECNO KL4</dc:creator>
  <cp:lastModifiedBy>DELL</cp:lastModifiedBy>
  <cp:revision>3</cp:revision>
  <dcterms:created xsi:type="dcterms:W3CDTF">2025-06-30T01:03:00Z</dcterms:created>
  <dcterms:modified xsi:type="dcterms:W3CDTF">2025-06-30T05:22:00Z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7d4f61e18615448c8d2a24d14ce1daee</vt:lpwstr>
  </property>
</Properties>
</file>